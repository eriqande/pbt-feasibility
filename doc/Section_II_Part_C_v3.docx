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C207C" w14:textId="726BD058" w:rsidR="003B600F" w:rsidRDefault="00DB6B46" w:rsidP="00DB6B46">
      <w:pPr>
        <w:ind w:firstLine="720"/>
      </w:pPr>
      <w:r>
        <w:t>T</w:t>
      </w:r>
      <w:r w:rsidR="00552E14" w:rsidRPr="00552E14">
        <w:t xml:space="preserve">he accuracy of estimates of life-history and fishery parameters </w:t>
      </w:r>
      <w:r>
        <w:t>derived</w:t>
      </w:r>
      <w:r w:rsidRPr="00552E14">
        <w:t xml:space="preserve"> </w:t>
      </w:r>
      <w:r w:rsidR="00552E14" w:rsidRPr="00552E14">
        <w:t>from CWT or PBT data</w:t>
      </w:r>
      <w:r>
        <w:t xml:space="preserve"> depend on two principal factors</w:t>
      </w:r>
      <w:r w:rsidR="00552E14" w:rsidRPr="00552E14">
        <w:t>: 1) the nu</w:t>
      </w:r>
      <w:r w:rsidR="00AE74C1">
        <w:t xml:space="preserve">mber of tags </w:t>
      </w:r>
      <w:r w:rsidR="00552E14" w:rsidRPr="00552E14">
        <w:t xml:space="preserve">that are actually recovered, and 2) the accuracy with which those tags can be expanded </w:t>
      </w:r>
      <w:r>
        <w:t>in</w:t>
      </w:r>
      <w:r w:rsidR="00552E14" w:rsidRPr="00552E14">
        <w:t xml:space="preserve">to estimates of the </w:t>
      </w:r>
      <w:r>
        <w:t>total number of release group fish represented by those</w:t>
      </w:r>
      <w:r w:rsidRPr="00552E14">
        <w:t xml:space="preserve"> </w:t>
      </w:r>
      <w:r w:rsidR="00552E14" w:rsidRPr="00552E14">
        <w:t>recoveries.</w:t>
      </w:r>
      <w:r w:rsidR="003B600F">
        <w:t xml:space="preserve"> </w:t>
      </w:r>
      <w:r>
        <w:t xml:space="preserve">We address the </w:t>
      </w:r>
      <w:r w:rsidR="003B600F">
        <w:t xml:space="preserve">question of errors of estimation by </w:t>
      </w:r>
      <w:r>
        <w:t>evaluating</w:t>
      </w:r>
      <w:r w:rsidR="003B600F">
        <w:t xml:space="preserve"> each of these factors.</w:t>
      </w:r>
    </w:p>
    <w:p w14:paraId="685C4430" w14:textId="77777777" w:rsidR="003B600F" w:rsidRDefault="003B600F" w:rsidP="00DB6B46">
      <w:pPr>
        <w:ind w:firstLine="720"/>
      </w:pPr>
    </w:p>
    <w:p w14:paraId="2A6ADD55" w14:textId="40B860CA" w:rsidR="00552E14" w:rsidRPr="00DB6B46" w:rsidRDefault="003B600F" w:rsidP="003B600F">
      <w:pPr>
        <w:rPr>
          <w:b/>
        </w:rPr>
      </w:pPr>
      <w:r w:rsidRPr="00DB6B46">
        <w:rPr>
          <w:b/>
        </w:rPr>
        <w:t xml:space="preserve">Number of  </w:t>
      </w:r>
      <w:r w:rsidR="00D80A96">
        <w:rPr>
          <w:b/>
        </w:rPr>
        <w:t xml:space="preserve">Tag </w:t>
      </w:r>
      <w:r w:rsidRPr="00DB6B46">
        <w:rPr>
          <w:b/>
        </w:rPr>
        <w:t xml:space="preserve">Recoveries </w:t>
      </w:r>
    </w:p>
    <w:p w14:paraId="3B389852" w14:textId="77777777" w:rsidR="003B600F" w:rsidRDefault="003B600F"/>
    <w:p w14:paraId="411C2BA9" w14:textId="776E0973" w:rsidR="00453E11" w:rsidRDefault="000B35FB">
      <w:r>
        <w:tab/>
        <w:t xml:space="preserve">Ultimately, errors of estimation for a specific stock </w:t>
      </w:r>
      <w:r w:rsidR="00DB6B46">
        <w:t xml:space="preserve">or release group </w:t>
      </w:r>
      <w:r>
        <w:t xml:space="preserve">are reduced as tag recoveries from that stock </w:t>
      </w:r>
      <w:r w:rsidR="00DB6B46">
        <w:t xml:space="preserve">or release group </w:t>
      </w:r>
      <w:r w:rsidR="005F3022">
        <w:t xml:space="preserve">are </w:t>
      </w:r>
      <w:r>
        <w:t>increase</w:t>
      </w:r>
      <w:r w:rsidR="005F3022">
        <w:t>d</w:t>
      </w:r>
      <w:r>
        <w:t xml:space="preserve"> under either </w:t>
      </w:r>
      <w:r w:rsidR="003E04BC">
        <w:t>a CWT or PBT system</w:t>
      </w:r>
      <w:r>
        <w:t xml:space="preserve">.  Tag recovery rates </w:t>
      </w:r>
      <w:r w:rsidR="00DB6B46">
        <w:t>in turn are</w:t>
      </w:r>
      <w:r>
        <w:t xml:space="preserve"> a function of the number of tags deployed and the </w:t>
      </w:r>
      <w:r w:rsidR="00DB6B46">
        <w:t xml:space="preserve">sampling </w:t>
      </w:r>
      <w:r>
        <w:t xml:space="preserve">intensity.  </w:t>
      </w:r>
      <w:r w:rsidR="00A83FA3">
        <w:t xml:space="preserve">As </w:t>
      </w:r>
      <w:r w:rsidR="00AE74C1">
        <w:t>per-fish</w:t>
      </w:r>
      <w:r w:rsidR="005B5EC9">
        <w:t xml:space="preserve"> </w:t>
      </w:r>
      <w:r w:rsidR="00A83FA3">
        <w:t xml:space="preserve">tagging costs using </w:t>
      </w:r>
      <w:r>
        <w:t xml:space="preserve">PBT </w:t>
      </w:r>
      <w:r w:rsidR="00A83FA3">
        <w:t xml:space="preserve">are lower than for CWTs, </w:t>
      </w:r>
      <w:r w:rsidR="00DB6B46">
        <w:t xml:space="preserve">implementation of </w:t>
      </w:r>
      <w:r w:rsidR="00A83FA3">
        <w:t xml:space="preserve">PBT </w:t>
      </w:r>
      <w:r>
        <w:t xml:space="preserve">would likely </w:t>
      </w:r>
      <w:r w:rsidR="00A83FA3">
        <w:t>allow</w:t>
      </w:r>
      <w:r>
        <w:t xml:space="preserve"> increased tagging rates for </w:t>
      </w:r>
      <w:r w:rsidR="00A83FA3">
        <w:t>many</w:t>
      </w:r>
      <w:r>
        <w:t xml:space="preserve"> stocks, which would reduce errors of estimation </w:t>
      </w:r>
      <w:r w:rsidRPr="00DB6B46">
        <w:rPr>
          <w:i/>
        </w:rPr>
        <w:t>if</w:t>
      </w:r>
      <w:r>
        <w:t xml:space="preserve"> sampl</w:t>
      </w:r>
      <w:r w:rsidR="005F3022">
        <w:t>ing</w:t>
      </w:r>
      <w:r>
        <w:t xml:space="preserve"> rates were held constant and the </w:t>
      </w:r>
      <w:r w:rsidR="00DB6B46">
        <w:t>additional</w:t>
      </w:r>
      <w:r>
        <w:t xml:space="preserve"> fish </w:t>
      </w:r>
      <w:r w:rsidR="00DB6B46">
        <w:t xml:space="preserve">tagged </w:t>
      </w:r>
      <w:r>
        <w:t xml:space="preserve">were also marked such that they would be recovered in later sampling.  </w:t>
      </w:r>
    </w:p>
    <w:p w14:paraId="4D6B11DC" w14:textId="5948C612" w:rsidR="00603CD7" w:rsidRDefault="00453E11">
      <w:r>
        <w:tab/>
      </w:r>
      <w:r w:rsidR="000B35FB">
        <w:t xml:space="preserve">However, </w:t>
      </w:r>
      <w:r w:rsidR="00DB6B46">
        <w:t xml:space="preserve">alterations </w:t>
      </w:r>
      <w:r w:rsidR="000B35FB">
        <w:t>in marking, tagging, and sampling rates may interact</w:t>
      </w:r>
      <w:r w:rsidR="00682CA2">
        <w:t xml:space="preserve"> in complicated ways </w:t>
      </w:r>
      <w:r w:rsidR="00DB6B46">
        <w:t xml:space="preserve">and have consequences </w:t>
      </w:r>
      <w:r w:rsidR="00682CA2">
        <w:t>that are not always immediately obvious</w:t>
      </w:r>
      <w:r w:rsidR="000B35FB">
        <w:t xml:space="preserve">.  </w:t>
      </w:r>
      <w:r w:rsidR="00DB6B46">
        <w:t xml:space="preserve">For example, increasing </w:t>
      </w:r>
      <w:r>
        <w:t xml:space="preserve">the tagging and marking rates on stocks that are only rarely encountered in </w:t>
      </w:r>
      <w:r w:rsidR="00AD7A94">
        <w:t xml:space="preserve">subsequent </w:t>
      </w:r>
      <w:r>
        <w:t>sampling would increase the information available on such stocks with little increase in the overall burden on the sampling system, but increasing the tagging and mar</w:t>
      </w:r>
      <w:r w:rsidR="00F32392">
        <w:t>k</w:t>
      </w:r>
      <w:r>
        <w:t xml:space="preserve">ing rates on stocks that already make up a large number of recoveries </w:t>
      </w:r>
      <w:r w:rsidR="00DB6B46">
        <w:t xml:space="preserve">could lead to </w:t>
      </w:r>
      <w:r w:rsidR="005B6F84">
        <w:t xml:space="preserve">substantially </w:t>
      </w:r>
      <w:r w:rsidR="00DB6B46">
        <w:t xml:space="preserve">increased sampling costs with </w:t>
      </w:r>
      <w:r w:rsidR="005B6F84">
        <w:t>marginal information benefits for these larger stocks, and this might</w:t>
      </w:r>
      <w:r w:rsidR="00AD0280">
        <w:t xml:space="preserve"> </w:t>
      </w:r>
      <w:r>
        <w:t>creat</w:t>
      </w:r>
      <w:r w:rsidR="003A6247">
        <w:t>e</w:t>
      </w:r>
      <w:r>
        <w:t xml:space="preserve"> </w:t>
      </w:r>
      <w:r w:rsidR="005B6F84">
        <w:t xml:space="preserve">financial </w:t>
      </w:r>
      <w:r>
        <w:t xml:space="preserve">pressure to </w:t>
      </w:r>
      <w:r w:rsidR="005B6F84">
        <w:t xml:space="preserve">reduce the overall </w:t>
      </w:r>
      <w:r>
        <w:t xml:space="preserve">sampling </w:t>
      </w:r>
      <w:r w:rsidR="005B6F84">
        <w:t>intensity and thus the tag recovery rate for small and rare stocks</w:t>
      </w:r>
      <w:r>
        <w:t xml:space="preserve">. </w:t>
      </w:r>
    </w:p>
    <w:p w14:paraId="53D4D225" w14:textId="1F98FBEA" w:rsidR="00603CD7" w:rsidRDefault="00453E11">
      <w:r>
        <w:t xml:space="preserve"> </w:t>
      </w:r>
    </w:p>
    <w:p w14:paraId="707B728F" w14:textId="0CF18225" w:rsidR="00441D9B" w:rsidRDefault="005B6F84" w:rsidP="00DB6B46">
      <w:pPr>
        <w:ind w:firstLine="720"/>
      </w:pPr>
      <w:r>
        <w:t xml:space="preserve">Optimization </w:t>
      </w:r>
      <w:r w:rsidR="00603CD7">
        <w:t xml:space="preserve">of </w:t>
      </w:r>
      <w:r>
        <w:t xml:space="preserve">the </w:t>
      </w:r>
      <w:r w:rsidR="00603CD7">
        <w:t>marking, tagging, and sampling rates</w:t>
      </w:r>
      <w:r w:rsidR="000B35FB">
        <w:t xml:space="preserve"> would need to be done with careful consideration of individual stocks and the constraints on tagging, marking, and sampling each in the context of a larger coastwide sampling scheme</w:t>
      </w:r>
      <w:r w:rsidR="005F3022">
        <w:t>.  F</w:t>
      </w:r>
      <w:r w:rsidR="000B35FB">
        <w:t>ully addressing this is</w:t>
      </w:r>
      <w:r w:rsidR="004776EF">
        <w:t>sue is</w:t>
      </w:r>
      <w:r w:rsidR="000B35FB">
        <w:t xml:space="preserve"> beyond the scope of this report</w:t>
      </w:r>
      <w:r w:rsidR="00085E5B">
        <w:t>.</w:t>
      </w:r>
      <w:r w:rsidR="0003488A">
        <w:t xml:space="preserve"> </w:t>
      </w:r>
      <w:r w:rsidR="00085E5B">
        <w:t>E</w:t>
      </w:r>
      <w:r w:rsidR="0003488A">
        <w:t xml:space="preserve">xploration of the effects on recovery rates </w:t>
      </w:r>
      <w:r w:rsidR="00EE12D6">
        <w:t xml:space="preserve">from </w:t>
      </w:r>
      <w:r w:rsidR="0003488A">
        <w:t xml:space="preserve">changes to </w:t>
      </w:r>
      <w:r w:rsidR="00EE12D6">
        <w:t xml:space="preserve">the </w:t>
      </w:r>
      <w:r w:rsidR="0003488A">
        <w:t xml:space="preserve">current levels of marking, tagging, and sampling rates </w:t>
      </w:r>
      <w:r w:rsidR="00EE12D6">
        <w:t xml:space="preserve">could </w:t>
      </w:r>
      <w:r w:rsidR="0003488A">
        <w:t xml:space="preserve">be </w:t>
      </w:r>
      <w:r w:rsidR="00942CD9">
        <w:t xml:space="preserve">done </w:t>
      </w:r>
      <w:r w:rsidR="0003488A">
        <w:t>using existing systems such as PlanIt! (Morishima et al. 2012).</w:t>
      </w:r>
    </w:p>
    <w:p w14:paraId="509376DE" w14:textId="77777777" w:rsidR="002E2912" w:rsidRDefault="002E2912" w:rsidP="00DB6B46">
      <w:pPr>
        <w:ind w:firstLine="720"/>
      </w:pPr>
    </w:p>
    <w:p w14:paraId="2E1D968C" w14:textId="77777777" w:rsidR="005A6934" w:rsidRDefault="005A6934"/>
    <w:p w14:paraId="588F2F49" w14:textId="77777777" w:rsidR="00265F54" w:rsidRDefault="00265F54"/>
    <w:p w14:paraId="0815F929" w14:textId="171BBB8C" w:rsidR="00265F54" w:rsidRPr="00DB6B46" w:rsidRDefault="00265F54">
      <w:pPr>
        <w:rPr>
          <w:b/>
        </w:rPr>
      </w:pPr>
      <w:r w:rsidRPr="00DB6B46">
        <w:rPr>
          <w:b/>
        </w:rPr>
        <w:t>Uncertainty in Expansion Factors</w:t>
      </w:r>
    </w:p>
    <w:p w14:paraId="4E04541D" w14:textId="77777777" w:rsidR="00265F54" w:rsidRDefault="00265F54"/>
    <w:p w14:paraId="4AE6DCA6" w14:textId="39AEAD7F" w:rsidR="000B35FB" w:rsidRDefault="000B35FB">
      <w:r>
        <w:tab/>
      </w:r>
      <w:r w:rsidR="005A6934">
        <w:t>We</w:t>
      </w:r>
      <w:r>
        <w:t xml:space="preserve"> note that </w:t>
      </w:r>
      <w:r w:rsidR="002C5608">
        <w:t>the PBT + AWT  “</w:t>
      </w:r>
      <w:r>
        <w:t>System 1</w:t>
      </w:r>
      <w:r w:rsidR="002C5608">
        <w:t>”</w:t>
      </w:r>
      <w:r>
        <w:t xml:space="preserve"> in section II.A would essentially duplicate the </w:t>
      </w:r>
      <w:r w:rsidR="00682CA2">
        <w:t xml:space="preserve">number of stock-specific tag recoveries </w:t>
      </w:r>
      <w:r>
        <w:t>of the current CWT system</w:t>
      </w:r>
      <w:r w:rsidR="00050E83">
        <w:t xml:space="preserve">.  This is a good </w:t>
      </w:r>
      <w:r w:rsidR="00EE12D6">
        <w:t xml:space="preserve">reference </w:t>
      </w:r>
      <w:r w:rsidR="00050E83">
        <w:t xml:space="preserve">point </w:t>
      </w:r>
      <w:ins w:id="0" w:author="Eric Anderson" w:date="2015-03-27T12:01:00Z">
        <w:r w:rsidR="005B5166">
          <w:t xml:space="preserve">from which </w:t>
        </w:r>
      </w:ins>
      <w:r w:rsidR="00050E83">
        <w:t xml:space="preserve">to consider the additional factors affecting errors of estimation between PBT and CWT. </w:t>
      </w:r>
      <w:r>
        <w:t>The qualitative differences between CWT and PBT as they affect errors of estimation are as follows:</w:t>
      </w:r>
    </w:p>
    <w:p w14:paraId="15AB9A28" w14:textId="77777777" w:rsidR="000B35FB" w:rsidRDefault="000B35FB"/>
    <w:p w14:paraId="7345BFCD" w14:textId="3C8CBA03" w:rsidR="000B35FB" w:rsidRDefault="000B35FB">
      <w:r>
        <w:lastRenderedPageBreak/>
        <w:t xml:space="preserve">1) </w:t>
      </w:r>
      <w:r w:rsidR="00EE12D6">
        <w:t xml:space="preserve">PBT tagged fish </w:t>
      </w:r>
      <w:r>
        <w:t xml:space="preserve">from which tissues are </w:t>
      </w:r>
      <w:r w:rsidR="00882F14">
        <w:t xml:space="preserve">sampled in </w:t>
      </w:r>
      <w:r w:rsidR="00EE12D6">
        <w:t xml:space="preserve">fishery or escapement </w:t>
      </w:r>
      <w:r w:rsidR="00882F14">
        <w:t xml:space="preserve">areas </w:t>
      </w:r>
      <w:r w:rsidR="00C64F13">
        <w:t xml:space="preserve">may not yield </w:t>
      </w:r>
      <w:r w:rsidR="00EE12D6">
        <w:t>successful (</w:t>
      </w:r>
      <w:r w:rsidR="00C64F13">
        <w:t>scorable</w:t>
      </w:r>
      <w:r w:rsidR="00EE12D6">
        <w:t>)</w:t>
      </w:r>
      <w:r>
        <w:t xml:space="preserve"> genotype</w:t>
      </w:r>
      <w:r w:rsidR="00C64F13">
        <w:t>s</w:t>
      </w:r>
      <w:r w:rsidR="00EE12D6">
        <w:t>, and thus</w:t>
      </w:r>
      <w:r w:rsidR="00C64F13">
        <w:t xml:space="preserve"> render their </w:t>
      </w:r>
      <w:r w:rsidR="00EE12D6">
        <w:t>release group of origin</w:t>
      </w:r>
      <w:r w:rsidR="00C64F13">
        <w:t xml:space="preserve"> unknown.  </w:t>
      </w:r>
      <w:r>
        <w:t xml:space="preserve">However the rate of genotyping failures can be quantified, and so long as the probability of such failure is not stock-dependent, can be dealt with using expansion factors the same way as </w:t>
      </w:r>
      <w:r w:rsidR="00F72023">
        <w:t xml:space="preserve">is done for </w:t>
      </w:r>
      <w:r>
        <w:t>unreadable CWTs or cases where CWT</w:t>
      </w:r>
      <w:r w:rsidR="003E38F7">
        <w:t>s</w:t>
      </w:r>
      <w:r>
        <w:t xml:space="preserve"> are lost while attempting to extract them</w:t>
      </w:r>
      <w:r w:rsidR="00F72023">
        <w:t xml:space="preserve"> from the fish</w:t>
      </w:r>
      <w:r>
        <w:t>.</w:t>
      </w:r>
    </w:p>
    <w:p w14:paraId="55DC226B" w14:textId="77777777" w:rsidR="000B35FB" w:rsidRDefault="000B35FB"/>
    <w:p w14:paraId="792141F4" w14:textId="6B94DAF3" w:rsidR="000B35FB" w:rsidRDefault="000B35FB">
      <w:r>
        <w:t xml:space="preserve">2) </w:t>
      </w:r>
      <w:r w:rsidR="00B20E48">
        <w:t>Assignment of offspring to parents</w:t>
      </w:r>
      <w:r>
        <w:t xml:space="preserve"> may be subject to either false positive</w:t>
      </w:r>
      <w:r w:rsidR="00B20E48">
        <w:t xml:space="preserve"> errors </w:t>
      </w:r>
      <w:r>
        <w:t xml:space="preserve">(a sampled fish is assigned to a </w:t>
      </w:r>
      <w:ins w:id="1" w:author="Eric Anderson" w:date="2015-03-27T12:02:00Z">
        <w:r w:rsidR="004105BD">
          <w:t>parent</w:t>
        </w:r>
      </w:ins>
      <w:del w:id="2" w:author="Eric Anderson" w:date="2015-03-27T12:02:00Z">
        <w:r w:rsidDel="004105BD">
          <w:delText>parent pair</w:delText>
        </w:r>
      </w:del>
      <w:r>
        <w:t xml:space="preserve"> that is not its true parent</w:t>
      </w:r>
      <w:del w:id="3" w:author="Eric Anderson" w:date="2015-03-27T12:02:00Z">
        <w:r w:rsidDel="004105BD">
          <w:delText xml:space="preserve"> pair</w:delText>
        </w:r>
      </w:del>
      <w:r>
        <w:t>) or false negative</w:t>
      </w:r>
      <w:r w:rsidR="00B20E48">
        <w:t xml:space="preserve"> errors</w:t>
      </w:r>
      <w:r>
        <w:t xml:space="preserve"> (a sampled fish has parents in the database, but is not assigned to them).  </w:t>
      </w:r>
      <w:r w:rsidR="003F5D4D">
        <w:t xml:space="preserve">With </w:t>
      </w:r>
      <w:r w:rsidR="00F72023">
        <w:t>a sufficient number of</w:t>
      </w:r>
      <w:r w:rsidR="006243FA">
        <w:t xml:space="preserve"> genetic markers, </w:t>
      </w:r>
      <w:r>
        <w:t>such rates are typically</w:t>
      </w:r>
      <w:r w:rsidR="003F5D4D">
        <w:t xml:space="preserve"> low; however</w:t>
      </w:r>
      <w:r w:rsidR="006243FA">
        <w:t>, there is a tradeoff</w:t>
      </w:r>
      <w:r w:rsidR="003F5D4D">
        <w:t xml:space="preserve">: </w:t>
      </w:r>
      <w:r w:rsidR="006243FA">
        <w:t xml:space="preserve">setting stringent assignment criteria </w:t>
      </w:r>
      <w:r w:rsidR="00274BC0">
        <w:t xml:space="preserve">in order to reduce the occurrence of false-positive errors will necessarily lead to a higher rate of false negative errors (Anderson &amp; Garza 2006).  </w:t>
      </w:r>
      <w:r>
        <w:t xml:space="preserve"> </w:t>
      </w:r>
      <w:r w:rsidR="00274BC0">
        <w:t xml:space="preserve">Since there </w:t>
      </w:r>
      <w:del w:id="4" w:author="Eric Anderson" w:date="2015-03-27T13:10:00Z">
        <w:r w:rsidDel="000900EF">
          <w:delText xml:space="preserve"> </w:delText>
        </w:r>
      </w:del>
      <w:r>
        <w:t xml:space="preserve">is no obvious way of </w:t>
      </w:r>
      <w:r w:rsidR="00274BC0">
        <w:t xml:space="preserve">correcting </w:t>
      </w:r>
      <w:r w:rsidR="00F72023">
        <w:t xml:space="preserve">sample recovery </w:t>
      </w:r>
      <w:r w:rsidR="00274BC0">
        <w:t xml:space="preserve">estimates for false positive errors (since they are difficult to detect), it will usually be best to minimize them, and account for false negatives </w:t>
      </w:r>
      <w:r>
        <w:t xml:space="preserve">using expansion factors </w:t>
      </w:r>
      <w:r w:rsidR="003F5D4D">
        <w:t xml:space="preserve">in </w:t>
      </w:r>
      <w:r>
        <w:t>the same</w:t>
      </w:r>
      <w:r w:rsidR="003F5D4D">
        <w:t xml:space="preserve"> manner</w:t>
      </w:r>
      <w:r>
        <w:t xml:space="preserve"> that </w:t>
      </w:r>
      <w:r w:rsidR="003F5D4D">
        <w:t xml:space="preserve">CWT </w:t>
      </w:r>
      <w:r>
        <w:t>tag loss is</w:t>
      </w:r>
      <w:r w:rsidR="003F5D4D">
        <w:t xml:space="preserve"> accounted</w:t>
      </w:r>
      <w:r>
        <w:t xml:space="preserve"> for</w:t>
      </w:r>
      <w:r w:rsidR="00274BC0">
        <w:t xml:space="preserve">.  </w:t>
      </w:r>
      <w:r w:rsidR="0005780B">
        <w:t xml:space="preserve">Currently </w:t>
      </w:r>
      <w:r w:rsidR="00C5365C">
        <w:t xml:space="preserve">there is not a standardized way of estimating false negative rates in a particular fishery, though they can be predicted for a </w:t>
      </w:r>
      <w:r w:rsidR="00F72023">
        <w:t xml:space="preserve">particular </w:t>
      </w:r>
      <w:r w:rsidR="00C5365C">
        <w:t xml:space="preserve">population using estimated genotyping error rates, the allele frequencies in the population, and </w:t>
      </w:r>
      <w:r w:rsidR="0075263A">
        <w:t xml:space="preserve">knowledge of the degree of relatedness within the population.  </w:t>
      </w:r>
      <w:r w:rsidR="00A72DEA">
        <w:t>For PBT, it will be necessary to develop and agree upon a</w:t>
      </w:r>
      <w:r>
        <w:t xml:space="preserve"> defensible</w:t>
      </w:r>
      <w:r w:rsidR="00A72DEA">
        <w:t xml:space="preserve"> method of</w:t>
      </w:r>
      <w:r>
        <w:t xml:space="preserve"> estimat</w:t>
      </w:r>
      <w:r w:rsidR="00A72DEA">
        <w:t>ing</w:t>
      </w:r>
      <w:r>
        <w:t xml:space="preserve"> the false negative rate.</w:t>
      </w:r>
    </w:p>
    <w:p w14:paraId="0BEC1ABD" w14:textId="77777777" w:rsidR="000B35FB" w:rsidRDefault="000B35FB"/>
    <w:p w14:paraId="7823D430" w14:textId="29AEFE2F" w:rsidR="00652E33" w:rsidRDefault="000B35FB">
      <w:r>
        <w:t>3)  There is some uncertainty in the tagging rate achieved through PBT</w:t>
      </w:r>
      <w:ins w:id="5" w:author="Eric Anderson" w:date="2015-03-27T13:11:00Z">
        <w:r w:rsidR="00466B69">
          <w:t>, due to the variance in family size,</w:t>
        </w:r>
      </w:ins>
      <w:r>
        <w:t xml:space="preserve"> </w:t>
      </w:r>
      <w:del w:id="6" w:author="Eric Anderson" w:date="2015-03-27T13:12:00Z">
        <w:r w:rsidDel="002018E6">
          <w:delText xml:space="preserve">when </w:delText>
        </w:r>
      </w:del>
      <w:ins w:id="7" w:author="Eric Anderson" w:date="2015-03-27T13:12:00Z">
        <w:r w:rsidR="002018E6">
          <w:t xml:space="preserve">if scorable genotypes were </w:t>
        </w:r>
      </w:ins>
      <w:r>
        <w:t xml:space="preserve">not </w:t>
      </w:r>
      <w:ins w:id="8" w:author="Eric Anderson" w:date="2015-03-27T13:12:00Z">
        <w:r w:rsidR="002018E6">
          <w:t xml:space="preserve">obtained from </w:t>
        </w:r>
      </w:ins>
      <w:r>
        <w:t xml:space="preserve">all </w:t>
      </w:r>
      <w:ins w:id="9" w:author="Eric Anderson" w:date="2015-03-27T13:12:00Z">
        <w:r w:rsidR="002018E6">
          <w:t xml:space="preserve">the </w:t>
        </w:r>
      </w:ins>
      <w:r>
        <w:t>parents</w:t>
      </w:r>
      <w:ins w:id="10" w:author="Eric Anderson" w:date="2015-03-27T13:12:00Z">
        <w:r w:rsidR="002018E6">
          <w:t xml:space="preserve"> of the release group</w:t>
        </w:r>
      </w:ins>
      <w:del w:id="11" w:author="Eric Anderson" w:date="2015-03-27T13:12:00Z">
        <w:r w:rsidDel="002018E6">
          <w:delText xml:space="preserve"> are genotyped</w:delText>
        </w:r>
      </w:del>
      <w:del w:id="12" w:author="Eric Anderson" w:date="2015-03-27T13:11:00Z">
        <w:r w:rsidDel="00466B69">
          <w:delText xml:space="preserve">, due to </w:delText>
        </w:r>
        <w:r w:rsidR="00F72023" w:rsidDel="00466B69">
          <w:delText xml:space="preserve">the </w:delText>
        </w:r>
        <w:r w:rsidDel="00466B69">
          <w:delText>variance in family size</w:delText>
        </w:r>
      </w:del>
      <w:r>
        <w:t xml:space="preserve">.  If mating pairs are unknown, there is additional uncertainty in the tagging rate because it is unknown how many matings the ungenotyped parent(s) participated in.  Appendix </w:t>
      </w:r>
      <w:r w:rsidR="00682CA2" w:rsidRPr="002E5C2F">
        <w:rPr>
          <w:highlight w:val="yellow"/>
        </w:rPr>
        <w:t>Y</w:t>
      </w:r>
      <w:r>
        <w:t xml:space="preserve"> addresses the first</w:t>
      </w:r>
      <w:r w:rsidR="00D45AA4">
        <w:t xml:space="preserve"> of these two</w:t>
      </w:r>
      <w:r>
        <w:t xml:space="preserve"> issue</w:t>
      </w:r>
      <w:r w:rsidR="00D45AA4">
        <w:t>s</w:t>
      </w:r>
      <w:r w:rsidR="00652E33">
        <w:t xml:space="preserve"> in detail, </w:t>
      </w:r>
      <w:r w:rsidR="00965000">
        <w:t>but the main findings are summarized</w:t>
      </w:r>
      <w:r w:rsidR="00652E33">
        <w:t xml:space="preserve"> below</w:t>
      </w:r>
      <w:r>
        <w:t xml:space="preserve">.  </w:t>
      </w:r>
    </w:p>
    <w:p w14:paraId="61EE42C6" w14:textId="77777777" w:rsidR="00652E33" w:rsidRDefault="00652E33"/>
    <w:p w14:paraId="30063A3D" w14:textId="1A05E63F" w:rsidR="00E72133" w:rsidRDefault="00965000">
      <w:pPr>
        <w:rPr>
          <w:ins w:id="13" w:author="Eric Anderson" w:date="2015-03-27T02:05:00Z"/>
        </w:rPr>
      </w:pPr>
      <w:r>
        <w:t xml:space="preserve">When </w:t>
      </w:r>
      <w:r w:rsidR="005F3022">
        <w:t xml:space="preserve">considering </w:t>
      </w:r>
      <w:r>
        <w:t xml:space="preserve">the </w:t>
      </w:r>
      <w:r w:rsidR="005F3022">
        <w:t>uncertainty</w:t>
      </w:r>
      <w:r w:rsidR="00652E33">
        <w:t xml:space="preserve"> in </w:t>
      </w:r>
      <w:r>
        <w:t xml:space="preserve">the </w:t>
      </w:r>
      <w:r w:rsidR="00652E33">
        <w:t>PBT tagging rate</w:t>
      </w:r>
      <w:r w:rsidR="005F3022">
        <w:t>, i</w:t>
      </w:r>
      <w:r w:rsidR="000B35FB">
        <w:t xml:space="preserve">t is important to realize that even </w:t>
      </w:r>
      <w:r>
        <w:t>i</w:t>
      </w:r>
      <w:r w:rsidR="007E015B">
        <w:t>n the case of a CWT release group, where the tag rate is</w:t>
      </w:r>
      <w:r w:rsidR="000B35FB">
        <w:t xml:space="preserve"> </w:t>
      </w:r>
      <w:r w:rsidR="007E015B">
        <w:t xml:space="preserve">estimated </w:t>
      </w:r>
      <w:r w:rsidR="000B35FB">
        <w:t xml:space="preserve">based on a count of tagged versus untagged </w:t>
      </w:r>
      <w:r w:rsidR="005F3022">
        <w:t>individuals</w:t>
      </w:r>
      <w:r w:rsidR="000B35FB">
        <w:t xml:space="preserve">, the tagging fraction of </w:t>
      </w:r>
      <w:r w:rsidR="000B35FB" w:rsidRPr="00DB6B46">
        <w:rPr>
          <w:i/>
        </w:rPr>
        <w:t>adults</w:t>
      </w:r>
      <w:r w:rsidR="000B35FB">
        <w:t xml:space="preserve"> may differ slightly from this tagging rate due</w:t>
      </w:r>
      <w:r w:rsidR="005F3022">
        <w:t xml:space="preserve"> to the stochastic nature of indivi</w:t>
      </w:r>
      <w:r w:rsidR="000B35FB">
        <w:t>d</w:t>
      </w:r>
      <w:r w:rsidR="005F3022">
        <w:t>u</w:t>
      </w:r>
      <w:r w:rsidR="000B35FB">
        <w:t>al survival</w:t>
      </w:r>
      <w:r w:rsidR="005F3022">
        <w:t xml:space="preserve"> and the </w:t>
      </w:r>
      <w:r w:rsidR="00652E33">
        <w:t xml:space="preserve">fact that it is unlikely </w:t>
      </w:r>
      <w:r w:rsidR="005F3022">
        <w:t xml:space="preserve">that the </w:t>
      </w:r>
      <w:r w:rsidR="005F3022" w:rsidRPr="00DB6B46">
        <w:rPr>
          <w:i/>
        </w:rPr>
        <w:t>exact</w:t>
      </w:r>
      <w:r w:rsidR="005F3022">
        <w:t xml:space="preserve"> proportions of tagged versus untagged individuals </w:t>
      </w:r>
      <w:r w:rsidR="00652E33">
        <w:t xml:space="preserve">will </w:t>
      </w:r>
      <w:r w:rsidR="005F3022">
        <w:t>surviv</w:t>
      </w:r>
      <w:r w:rsidR="00652E33">
        <w:t>e</w:t>
      </w:r>
      <w:r w:rsidR="005F3022">
        <w:t xml:space="preserve"> to </w:t>
      </w:r>
      <w:r w:rsidR="00652E33">
        <w:t xml:space="preserve">adulthood, </w:t>
      </w:r>
      <w:r w:rsidR="005F3022">
        <w:t xml:space="preserve"> even if there is no tagging effect on the probability of survival</w:t>
      </w:r>
      <w:r w:rsidR="000B35FB">
        <w:t xml:space="preserve">. </w:t>
      </w:r>
      <w:r w:rsidR="00D45AA4">
        <w:t xml:space="preserve"> </w:t>
      </w:r>
      <w:r w:rsidR="001515DB">
        <w:t>With</w:t>
      </w:r>
      <w:r w:rsidR="00D45AA4">
        <w:t xml:space="preserve"> CWTs</w:t>
      </w:r>
      <w:r w:rsidR="001515DB">
        <w:t xml:space="preserve"> (and with PBT)</w:t>
      </w:r>
      <w:r w:rsidR="00D45AA4">
        <w:t xml:space="preserve">, the variance in the adult  tagging rate varies inversely with the size of the release group.  </w:t>
      </w:r>
      <w:r w:rsidR="001515DB">
        <w:t>However, w</w:t>
      </w:r>
      <w:r w:rsidR="00D45AA4">
        <w:t xml:space="preserve">ith PBT, the situation is more complex because survival to adulthood </w:t>
      </w:r>
      <w:r w:rsidR="007E015B">
        <w:t>typically is</w:t>
      </w:r>
      <w:r w:rsidR="00D45AA4">
        <w:t xml:space="preserve"> correlated with family.  </w:t>
      </w:r>
      <w:r w:rsidR="007E015B">
        <w:t xml:space="preserve">Were </w:t>
      </w:r>
      <w:r w:rsidR="00565B40">
        <w:t xml:space="preserve">the number of surviving adults per </w:t>
      </w:r>
      <w:r w:rsidR="00D45AA4">
        <w:t xml:space="preserve">family </w:t>
      </w:r>
      <w:r w:rsidR="007E015B">
        <w:t xml:space="preserve">to be </w:t>
      </w:r>
      <w:r w:rsidR="00D45AA4">
        <w:t xml:space="preserve">Poisson distributed with constant mean, then this correlation between family and survival </w:t>
      </w:r>
      <w:r w:rsidR="007E015B">
        <w:t xml:space="preserve">would </w:t>
      </w:r>
      <w:r w:rsidR="00D45AA4">
        <w:t xml:space="preserve">not </w:t>
      </w:r>
      <w:r w:rsidR="007E015B">
        <w:t xml:space="preserve">be </w:t>
      </w:r>
      <w:r w:rsidR="00D45AA4">
        <w:t>an important factor</w:t>
      </w:r>
      <w:r w:rsidR="007E015B">
        <w:t xml:space="preserve">.  However, </w:t>
      </w:r>
      <w:r w:rsidR="00D45AA4">
        <w:t xml:space="preserve">salmon populations tend to exhibit overdispersion in family size </w:t>
      </w:r>
      <w:r w:rsidR="008014EA">
        <w:t xml:space="preserve">making the effect of family-specific survival relevant to the question of </w:t>
      </w:r>
      <w:r w:rsidR="00605F47">
        <w:t xml:space="preserve">uncertainty in the tagging rate.  </w:t>
      </w:r>
      <w:ins w:id="14" w:author="Eric Anderson" w:date="2015-03-27T02:05:00Z">
        <w:r w:rsidR="00E72133">
          <w:t>Accordingly the use of PBT for tagging has the potential to increase the variance in realized tagging rates.</w:t>
        </w:r>
      </w:ins>
    </w:p>
    <w:p w14:paraId="5EBE2B0C" w14:textId="33DA867C" w:rsidR="00E72133" w:rsidRDefault="00E72133">
      <w:pPr>
        <w:rPr>
          <w:ins w:id="15" w:author="Eric Anderson" w:date="2015-03-27T02:05:00Z"/>
        </w:rPr>
      </w:pPr>
      <w:ins w:id="16" w:author="Eric Anderson" w:date="2015-03-27T02:06:00Z">
        <w:r>
          <w:lastRenderedPageBreak/>
          <w:t xml:space="preserve">The practical implications of this increased variance, however, must be evaluated in the context of the </w:t>
        </w:r>
      </w:ins>
      <w:ins w:id="17" w:author="Eric Anderson" w:date="2015-03-27T02:08:00Z">
        <w:r w:rsidR="003F7579">
          <w:t xml:space="preserve">total </w:t>
        </w:r>
      </w:ins>
      <w:ins w:id="18" w:author="Eric Anderson" w:date="2015-03-27T02:07:00Z">
        <w:r w:rsidR="003F7579">
          <w:t>variance of estimates obtained by sampling expansions</w:t>
        </w:r>
      </w:ins>
      <w:ins w:id="19" w:author="Eric Anderson" w:date="2015-03-27T02:08:00Z">
        <w:r w:rsidR="003F7579">
          <w:t xml:space="preserve">.  In many cases, the </w:t>
        </w:r>
      </w:ins>
      <w:ins w:id="20" w:author="Eric Anderson" w:date="2015-03-27T02:09:00Z">
        <w:r w:rsidR="003F7579">
          <w:t xml:space="preserve">variance due to sampling only a small fraction of each release group far outweighs </w:t>
        </w:r>
      </w:ins>
      <w:ins w:id="21" w:author="Eric Anderson" w:date="2015-03-27T02:10:00Z">
        <w:r w:rsidR="00E64F5A">
          <w:t xml:space="preserve">the additional variance from PBT-tagging rate variance.  </w:t>
        </w:r>
      </w:ins>
      <w:ins w:id="22" w:author="Eric Anderson" w:date="2015-03-27T02:07:00Z">
        <w:r w:rsidR="003F7579">
          <w:t xml:space="preserve"> </w:t>
        </w:r>
      </w:ins>
    </w:p>
    <w:p w14:paraId="1276E6F4" w14:textId="77777777" w:rsidR="00E72133" w:rsidRDefault="00E72133">
      <w:pPr>
        <w:rPr>
          <w:ins w:id="23" w:author="Eric Anderson" w:date="2015-03-27T02:05:00Z"/>
        </w:rPr>
      </w:pPr>
    </w:p>
    <w:p w14:paraId="7686E4D8" w14:textId="77777777" w:rsidR="00E72133" w:rsidRDefault="00E72133">
      <w:pPr>
        <w:rPr>
          <w:ins w:id="24" w:author="Eric Anderson" w:date="2015-03-27T02:05:00Z"/>
        </w:rPr>
      </w:pPr>
    </w:p>
    <w:p w14:paraId="4AF7348A" w14:textId="2DBB6467" w:rsidR="004315F0" w:rsidRDefault="00605F47">
      <w:pPr>
        <w:rPr>
          <w:ins w:id="25" w:author="Eric Anderson" w:date="2015-03-27T09:25:00Z"/>
        </w:rPr>
      </w:pPr>
      <w:del w:id="26" w:author="Eric Anderson" w:date="2015-03-27T02:15:00Z">
        <w:r w:rsidDel="0006706A">
          <w:delText xml:space="preserve">As shown in </w:delText>
        </w:r>
      </w:del>
      <w:r>
        <w:t xml:space="preserve">Appendix </w:t>
      </w:r>
      <w:r w:rsidRPr="00D663C4">
        <w:rPr>
          <w:highlight w:val="yellow"/>
        </w:rPr>
        <w:t>Y</w:t>
      </w:r>
      <w:ins w:id="27" w:author="Eric Anderson" w:date="2015-03-27T02:15:00Z">
        <w:r w:rsidR="0006706A">
          <w:t xml:space="preserve"> describes</w:t>
        </w:r>
      </w:ins>
      <w:ins w:id="28" w:author="Eric Anderson" w:date="2015-03-27T10:13:00Z">
        <w:r w:rsidR="00DB3BE5">
          <w:t xml:space="preserve"> simulations exploring the role of</w:t>
        </w:r>
      </w:ins>
      <w:del w:id="29" w:author="Eric Anderson" w:date="2015-03-27T02:15:00Z">
        <w:r w:rsidDel="0006706A">
          <w:delText>,</w:delText>
        </w:r>
      </w:del>
      <w:del w:id="30" w:author="Eric Anderson" w:date="2015-03-27T09:19:00Z">
        <w:r w:rsidDel="005E5811">
          <w:delText xml:space="preserve"> </w:delText>
        </w:r>
      </w:del>
      <w:del w:id="31" w:author="Eric Anderson" w:date="2015-03-27T02:14:00Z">
        <w:r w:rsidDel="0006706A">
          <w:delText>s</w:delText>
        </w:r>
        <w:r w:rsidR="000B35FB" w:rsidDel="0006706A">
          <w:delText>o long</w:delText>
        </w:r>
      </w:del>
      <w:r w:rsidR="000B35FB">
        <w:t xml:space="preserve"> </w:t>
      </w:r>
      <w:ins w:id="32" w:author="Eric Anderson" w:date="2015-03-27T02:11:00Z">
        <w:r w:rsidR="0006706A">
          <w:t>three main factors influencing</w:t>
        </w:r>
        <w:r w:rsidR="004315F0">
          <w:t xml:space="preserve"> the variance in the realized PBT tagging rate: 1) </w:t>
        </w:r>
      </w:ins>
      <w:ins w:id="33" w:author="Eric Anderson" w:date="2015-03-27T02:12:00Z">
        <w:r w:rsidR="00417CCC">
          <w:t>the varianc</w:t>
        </w:r>
        <w:r w:rsidR="00637F8B">
          <w:t xml:space="preserve">e in family size </w:t>
        </w:r>
      </w:ins>
      <w:ins w:id="34" w:author="Eric Anderson" w:date="2015-03-27T13:16:00Z">
        <w:r w:rsidR="00917565">
          <w:t>(which can be expressed in terms of the ratio of the effective number of spawners to the actual number)</w:t>
        </w:r>
      </w:ins>
      <w:ins w:id="35" w:author="Eric Anderson" w:date="2015-03-27T13:17:00Z">
        <w:r w:rsidR="00917565">
          <w:t xml:space="preserve"> </w:t>
        </w:r>
      </w:ins>
      <w:ins w:id="36" w:author="Eric Anderson" w:date="2015-03-27T13:14:00Z">
        <w:r w:rsidR="00917565">
          <w:t xml:space="preserve">amongst the spawners  contributing to </w:t>
        </w:r>
      </w:ins>
      <w:ins w:id="37" w:author="Eric Anderson" w:date="2015-03-27T02:12:00Z">
        <w:r w:rsidR="00917565">
          <w:t>a</w:t>
        </w:r>
        <w:r w:rsidR="00637F8B">
          <w:t xml:space="preserve"> release group</w:t>
        </w:r>
      </w:ins>
      <w:ins w:id="38" w:author="Eric Anderson" w:date="2015-03-27T13:17:00Z">
        <w:r w:rsidR="00917565">
          <w:t>;</w:t>
        </w:r>
      </w:ins>
      <w:ins w:id="39" w:author="Eric Anderson" w:date="2015-03-27T02:12:00Z">
        <w:r w:rsidR="00917565">
          <w:t xml:space="preserve"> </w:t>
        </w:r>
        <w:r w:rsidR="00417CCC">
          <w:t xml:space="preserve"> 2) </w:t>
        </w:r>
        <w:r w:rsidR="00917565">
          <w:t>T</w:t>
        </w:r>
        <w:r w:rsidR="00DF52FC">
          <w:t xml:space="preserve">he number of families </w:t>
        </w:r>
      </w:ins>
      <w:ins w:id="40" w:author="Eric Anderson" w:date="2015-03-27T13:16:00Z">
        <w:r w:rsidR="00917565">
          <w:t xml:space="preserve">(distinct parent pairs) </w:t>
        </w:r>
      </w:ins>
      <w:ins w:id="41" w:author="Eric Anderson" w:date="2015-03-27T02:12:00Z">
        <w:r w:rsidR="00DF52FC">
          <w:t xml:space="preserve">used to </w:t>
        </w:r>
      </w:ins>
      <w:ins w:id="42" w:author="Eric Anderson" w:date="2015-03-27T02:13:00Z">
        <w:r w:rsidR="00DF52FC">
          <w:t>produce the</w:t>
        </w:r>
        <w:r w:rsidR="00E8435E">
          <w:t xml:space="preserve"> juveniles in the release group; </w:t>
        </w:r>
      </w:ins>
      <w:ins w:id="43" w:author="Eric Anderson" w:date="2015-03-27T09:25:00Z">
        <w:r w:rsidR="00D10016">
          <w:t xml:space="preserve"> and </w:t>
        </w:r>
      </w:ins>
      <w:ins w:id="44" w:author="Eric Anderson" w:date="2015-03-27T02:13:00Z">
        <w:r w:rsidR="00E8435E">
          <w:t xml:space="preserve">3) </w:t>
        </w:r>
        <w:r w:rsidR="0006706A">
          <w:t xml:space="preserve">the fraction of </w:t>
        </w:r>
        <w:r w:rsidR="00010843">
          <w:t xml:space="preserve">parent pairs contributing to the release group </w:t>
        </w:r>
        <w:r w:rsidR="0006706A">
          <w:t>whose offspring are successfully tagged, which, in turn, is a function of the</w:t>
        </w:r>
        <w:r w:rsidR="005E5811">
          <w:t xml:space="preserve"> </w:t>
        </w:r>
        <w:r w:rsidR="003B6570">
          <w:t xml:space="preserve">fraction of the </w:t>
        </w:r>
      </w:ins>
      <w:ins w:id="45" w:author="Eric Anderson" w:date="2015-03-27T13:18:00Z">
        <w:r w:rsidR="00010843">
          <w:t>parents of the release group</w:t>
        </w:r>
      </w:ins>
      <w:ins w:id="46" w:author="Eric Anderson" w:date="2015-03-27T02:13:00Z">
        <w:r w:rsidR="003B6570">
          <w:t xml:space="preserve"> for which </w:t>
        </w:r>
      </w:ins>
      <w:ins w:id="47" w:author="Eric Anderson" w:date="2015-03-27T12:10:00Z">
        <w:r w:rsidR="003B6570">
          <w:t>successful</w:t>
        </w:r>
      </w:ins>
      <w:ins w:id="48" w:author="Eric Anderson" w:date="2015-03-27T12:09:00Z">
        <w:r w:rsidR="003B6570">
          <w:t xml:space="preserve"> </w:t>
        </w:r>
      </w:ins>
      <w:ins w:id="49" w:author="Eric Anderson" w:date="2015-03-27T02:13:00Z">
        <w:r w:rsidR="003B6570">
          <w:t>genotypes were obtained</w:t>
        </w:r>
        <w:r w:rsidR="005E5811">
          <w:t xml:space="preserve">.  </w:t>
        </w:r>
      </w:ins>
      <w:ins w:id="50" w:author="Eric Anderson" w:date="2015-03-27T09:21:00Z">
        <w:r w:rsidR="00DC3845">
          <w:t>However, the influence of the variance of the</w:t>
        </w:r>
        <w:r w:rsidR="00D10016">
          <w:t xml:space="preserve"> realized</w:t>
        </w:r>
        <w:r w:rsidR="00DC3845">
          <w:t xml:space="preserve"> PBT tagging rate on expanded estimates of the total number of release group fish represented by tag recoveries</w:t>
        </w:r>
        <w:r w:rsidR="00D10016">
          <w:t xml:space="preserve"> </w:t>
        </w:r>
        <w:r w:rsidR="00DC3845">
          <w:t xml:space="preserve">is dependent on </w:t>
        </w:r>
        <w:r w:rsidR="00D10016">
          <w:t>the rate of samplin</w:t>
        </w:r>
        <w:r w:rsidR="009F1077">
          <w:t>g in the</w:t>
        </w:r>
        <w:r w:rsidR="006B02F3">
          <w:t xml:space="preserve"> recovery area</w:t>
        </w:r>
      </w:ins>
      <w:ins w:id="51" w:author="Eric Anderson" w:date="2015-03-27T13:24:00Z">
        <w:r w:rsidR="009F1077">
          <w:t>s</w:t>
        </w:r>
      </w:ins>
      <w:ins w:id="52" w:author="Eric Anderson" w:date="2015-03-27T09:21:00Z">
        <w:r w:rsidR="00D10016">
          <w:t>.  When</w:t>
        </w:r>
        <w:r w:rsidR="00D57127">
          <w:t xml:space="preserve"> the fraction of </w:t>
        </w:r>
        <w:r w:rsidR="00D10016">
          <w:t>fish</w:t>
        </w:r>
      </w:ins>
      <w:ins w:id="53" w:author="Eric Anderson" w:date="2015-03-27T13:24:00Z">
        <w:r w:rsidR="00E373F5">
          <w:t xml:space="preserve"> from a release </w:t>
        </w:r>
        <w:r w:rsidR="00D57127">
          <w:t>group</w:t>
        </w:r>
      </w:ins>
      <w:ins w:id="54" w:author="Eric Anderson" w:date="2015-03-27T09:21:00Z">
        <w:r w:rsidR="00D10016">
          <w:t xml:space="preserve"> recovered is </w:t>
        </w:r>
      </w:ins>
      <w:ins w:id="55" w:author="Eric Anderson" w:date="2015-03-27T13:19:00Z">
        <w:r w:rsidR="00DB15F6">
          <w:t xml:space="preserve">expected to be </w:t>
        </w:r>
      </w:ins>
      <w:ins w:id="56" w:author="Eric Anderson" w:date="2015-03-27T09:21:00Z">
        <w:r w:rsidR="00D10016">
          <w:t>less than 25 or 50%</w:t>
        </w:r>
      </w:ins>
      <w:ins w:id="57" w:author="Eric Anderson" w:date="2015-03-27T13:19:00Z">
        <w:r w:rsidR="00DB15F6">
          <w:t xml:space="preserve"> of the total present in the recovery area</w:t>
        </w:r>
      </w:ins>
      <w:ins w:id="58" w:author="Eric Anderson" w:date="2015-03-27T09:21:00Z">
        <w:r w:rsidR="00D10016">
          <w:t xml:space="preserve">, there are many cases </w:t>
        </w:r>
      </w:ins>
      <w:ins w:id="59" w:author="Eric Anderson" w:date="2015-03-27T09:23:00Z">
        <w:r w:rsidR="00D10016">
          <w:t>in which</w:t>
        </w:r>
      </w:ins>
      <w:ins w:id="60" w:author="Eric Anderson" w:date="2015-03-27T09:21:00Z">
        <w:r w:rsidR="00D10016">
          <w:t xml:space="preserve"> the extra uncertainty due to variance in realized PBT tagging rate is negligible compared to the large amount of uncertainty due to the sampling rate.  </w:t>
        </w:r>
      </w:ins>
    </w:p>
    <w:p w14:paraId="41B57FF0" w14:textId="77777777" w:rsidR="00D10016" w:rsidRDefault="00D10016">
      <w:pPr>
        <w:rPr>
          <w:ins w:id="61" w:author="Eric Anderson" w:date="2015-03-27T09:25:00Z"/>
        </w:rPr>
      </w:pPr>
    </w:p>
    <w:p w14:paraId="66D522A5" w14:textId="2440608E" w:rsidR="003652B9" w:rsidRPr="003652B9" w:rsidRDefault="00D10016" w:rsidP="003652B9">
      <w:pPr>
        <w:rPr>
          <w:ins w:id="62" w:author="Eric Anderson" w:date="2015-03-27T09:29:00Z"/>
        </w:rPr>
      </w:pPr>
      <w:commentRangeStart w:id="63"/>
      <w:ins w:id="64" w:author="Eric Anderson" w:date="2015-03-27T09:25:00Z">
        <w:r>
          <w:t xml:space="preserve">The simulations indicate that </w:t>
        </w:r>
      </w:ins>
      <w:ins w:id="65" w:author="Eric Anderson" w:date="2015-03-27T09:26:00Z">
        <w:r w:rsidR="003652B9">
          <w:t xml:space="preserve">all four of the following conditions must be met </w:t>
        </w:r>
      </w:ins>
      <w:ins w:id="66" w:author="Eric Anderson" w:date="2015-03-27T09:29:00Z">
        <w:r w:rsidR="003652B9">
          <w:t>in order for the v</w:t>
        </w:r>
        <w:r w:rsidR="003652B9" w:rsidRPr="003652B9">
          <w:t>ariance in PBT</w:t>
        </w:r>
        <w:r w:rsidR="003652B9">
          <w:t xml:space="preserve"> tagging rates to create noticeable</w:t>
        </w:r>
        <w:r w:rsidR="003652B9" w:rsidRPr="003652B9">
          <w:t xml:space="preserve"> decrease</w:t>
        </w:r>
        <w:r w:rsidR="003652B9">
          <w:t>s in</w:t>
        </w:r>
        <w:r w:rsidR="003652B9" w:rsidRPr="003652B9">
          <w:t xml:space="preserve"> accuracy of PBT-based estimates of expanded fish numbers: </w:t>
        </w:r>
      </w:ins>
      <w:commentRangeEnd w:id="63"/>
      <w:ins w:id="67" w:author="Eric Anderson" w:date="2015-03-27T12:40:00Z">
        <w:r w:rsidR="00BD108B">
          <w:rPr>
            <w:rStyle w:val="CommentReference"/>
          </w:rPr>
          <w:commentReference w:id="63"/>
        </w:r>
      </w:ins>
    </w:p>
    <w:p w14:paraId="199F0BC1" w14:textId="1C5DD931" w:rsidR="003652B9" w:rsidRPr="003652B9" w:rsidRDefault="003652B9" w:rsidP="003652B9">
      <w:pPr>
        <w:numPr>
          <w:ilvl w:val="0"/>
          <w:numId w:val="1"/>
        </w:numPr>
        <w:rPr>
          <w:ins w:id="69" w:author="Eric Anderson" w:date="2015-03-27T09:29:00Z"/>
        </w:rPr>
      </w:pPr>
      <w:ins w:id="70" w:author="Eric Anderson" w:date="2015-03-27T09:29:00Z">
        <w:r w:rsidRPr="003652B9">
          <w:t xml:space="preserve">Release groups are composed of offspring of fewer than 30 </w:t>
        </w:r>
      </w:ins>
      <w:ins w:id="71" w:author="Eric Anderson" w:date="2015-03-27T12:12:00Z">
        <w:r w:rsidR="006C4B5B">
          <w:t>parent pairs</w:t>
        </w:r>
      </w:ins>
      <w:ins w:id="72" w:author="Eric Anderson" w:date="2015-03-27T09:29:00Z">
        <w:r w:rsidR="00B020CE">
          <w:t>.</w:t>
        </w:r>
        <w:r w:rsidRPr="003652B9">
          <w:t> </w:t>
        </w:r>
      </w:ins>
    </w:p>
    <w:p w14:paraId="0592AF9A" w14:textId="285696F5" w:rsidR="003652B9" w:rsidRPr="003652B9" w:rsidRDefault="003652B9" w:rsidP="003652B9">
      <w:pPr>
        <w:numPr>
          <w:ilvl w:val="0"/>
          <w:numId w:val="1"/>
        </w:numPr>
        <w:rPr>
          <w:ins w:id="73" w:author="Eric Anderson" w:date="2015-03-27T09:29:00Z"/>
        </w:rPr>
      </w:pPr>
      <w:ins w:id="74" w:author="Eric Anderson" w:date="2015-03-27T09:29:00Z">
        <w:r w:rsidRPr="003652B9">
          <w:t>The</w:t>
        </w:r>
        <w:r w:rsidR="006C4B5B">
          <w:t xml:space="preserve"> </w:t>
        </w:r>
        <w:r w:rsidRPr="003652B9">
          <w:t>ratio</w:t>
        </w:r>
      </w:ins>
      <w:ins w:id="75" w:author="Eric Anderson" w:date="2015-03-27T12:12:00Z">
        <w:r w:rsidR="006C4B5B">
          <w:t xml:space="preserve"> of the effective number o</w:t>
        </w:r>
        <w:r w:rsidR="00392AA7">
          <w:t>f spawners to the actual number</w:t>
        </w:r>
        <w:r w:rsidR="006C4B5B">
          <w:t xml:space="preserve"> of spawners</w:t>
        </w:r>
      </w:ins>
      <w:ins w:id="76" w:author="Eric Anderson" w:date="2015-03-27T09:29:00Z">
        <w:r w:rsidRPr="003652B9">
          <w:t xml:space="preserve"> </w:t>
        </w:r>
      </w:ins>
      <w:ins w:id="77" w:author="Eric Anderson" w:date="2015-03-27T13:26:00Z">
        <w:r w:rsidR="00B554D0">
          <w:t>contributing to a release group</w:t>
        </w:r>
      </w:ins>
      <w:ins w:id="78" w:author="Eric Anderson" w:date="2015-03-27T09:29:00Z">
        <w:r w:rsidR="00701123">
          <w:t xml:space="preserve"> is lower than 0.88</w:t>
        </w:r>
        <w:r w:rsidR="00B020CE">
          <w:t>.</w:t>
        </w:r>
        <w:r w:rsidRPr="003652B9">
          <w:t xml:space="preserve">  </w:t>
        </w:r>
      </w:ins>
    </w:p>
    <w:p w14:paraId="67675B2B" w14:textId="307CE6AC" w:rsidR="003652B9" w:rsidRPr="003652B9" w:rsidRDefault="001A7815" w:rsidP="003652B9">
      <w:pPr>
        <w:numPr>
          <w:ilvl w:val="0"/>
          <w:numId w:val="1"/>
        </w:numPr>
        <w:rPr>
          <w:ins w:id="79" w:author="Eric Anderson" w:date="2015-03-27T09:29:00Z"/>
        </w:rPr>
      </w:pPr>
      <w:ins w:id="80" w:author="Eric Anderson" w:date="2015-03-27T13:27:00Z">
        <w:r>
          <w:t>More</w:t>
        </w:r>
      </w:ins>
      <w:ins w:id="81" w:author="Eric Anderson" w:date="2015-03-27T09:29:00Z">
        <w:r w:rsidR="003652B9" w:rsidRPr="003652B9">
          <w:t xml:space="preserve"> than 50% of all the</w:t>
        </w:r>
        <w:r>
          <w:t xml:space="preserve"> fish from a release group </w:t>
        </w:r>
      </w:ins>
      <w:ins w:id="82" w:author="Eric Anderson" w:date="2015-03-27T13:26:00Z">
        <w:r w:rsidR="00DB6081">
          <w:t>present in a recovery area</w:t>
        </w:r>
      </w:ins>
      <w:ins w:id="83" w:author="Eric Anderson" w:date="2015-03-27T09:29:00Z">
        <w:r w:rsidR="00887250">
          <w:t xml:space="preserve"> are expected to be sampled</w:t>
        </w:r>
      </w:ins>
      <w:ins w:id="84" w:author="Eric Anderson" w:date="2015-03-27T13:26:00Z">
        <w:r w:rsidR="00887250">
          <w:t>.</w:t>
        </w:r>
      </w:ins>
    </w:p>
    <w:p w14:paraId="0321719E" w14:textId="71266635" w:rsidR="003652B9" w:rsidRDefault="000A40CA">
      <w:pPr>
        <w:pStyle w:val="ListParagraph"/>
        <w:numPr>
          <w:ilvl w:val="0"/>
          <w:numId w:val="1"/>
        </w:numPr>
        <w:rPr>
          <w:ins w:id="85" w:author="Eric Anderson" w:date="2015-03-27T12:25:00Z"/>
        </w:rPr>
        <w:pPrChange w:id="86" w:author="Eric Anderson" w:date="2015-03-27T12:18:00Z">
          <w:pPr>
            <w:numPr>
              <w:numId w:val="1"/>
            </w:numPr>
            <w:ind w:left="720" w:hanging="360"/>
          </w:pPr>
        </w:pPrChange>
      </w:pPr>
      <w:ins w:id="87" w:author="Eric Anderson" w:date="2015-03-27T09:29:00Z">
        <w:r>
          <w:t>F</w:t>
        </w:r>
        <w:r w:rsidR="003652B9" w:rsidRPr="003652B9">
          <w:t xml:space="preserve">ewer than 96% of families </w:t>
        </w:r>
      </w:ins>
      <w:ins w:id="88" w:author="Eric Anderson" w:date="2015-03-27T12:18:00Z">
        <w:r>
          <w:t xml:space="preserve">contributing to </w:t>
        </w:r>
      </w:ins>
      <w:ins w:id="89" w:author="Eric Anderson" w:date="2015-03-27T13:27:00Z">
        <w:r w:rsidR="00FF7F38">
          <w:t>a</w:t>
        </w:r>
      </w:ins>
      <w:ins w:id="90" w:author="Eric Anderson" w:date="2015-03-27T12:18:00Z">
        <w:r>
          <w:t xml:space="preserve"> release group </w:t>
        </w:r>
      </w:ins>
      <w:ins w:id="91" w:author="Eric Anderson" w:date="2015-03-27T09:29:00Z">
        <w:r w:rsidR="003652B9" w:rsidRPr="003652B9">
          <w:t>are successfully tagged</w:t>
        </w:r>
      </w:ins>
      <w:ins w:id="92" w:author="Eric Anderson" w:date="2015-03-27T12:18:00Z">
        <w:r>
          <w:t xml:space="preserve"> via PBT</w:t>
        </w:r>
      </w:ins>
      <w:ins w:id="93" w:author="Eric Anderson" w:date="2015-03-27T09:29:00Z">
        <w:r w:rsidR="003652B9" w:rsidRPr="003652B9">
          <w:t>.  </w:t>
        </w:r>
      </w:ins>
    </w:p>
    <w:p w14:paraId="09F45F82" w14:textId="4A15AF20" w:rsidR="00810EE5" w:rsidRDefault="00810EE5">
      <w:pPr>
        <w:rPr>
          <w:ins w:id="94" w:author="Eric Anderson" w:date="2015-03-27T09:48:00Z"/>
        </w:rPr>
        <w:pPrChange w:id="95" w:author="Eric Anderson" w:date="2015-03-27T12:26:00Z">
          <w:pPr>
            <w:numPr>
              <w:numId w:val="1"/>
            </w:numPr>
            <w:ind w:left="720" w:hanging="360"/>
          </w:pPr>
        </w:pPrChange>
      </w:pPr>
      <w:ins w:id="96" w:author="Eric Anderson" w:date="2015-03-27T12:25:00Z">
        <w:r>
          <w:t xml:space="preserve">Appendix </w:t>
        </w:r>
        <w:r w:rsidRPr="0044480B">
          <w:rPr>
            <w:highlight w:val="yellow"/>
            <w:rPrChange w:id="97" w:author="Eric Anderson" w:date="2015-03-27T13:28:00Z">
              <w:rPr/>
            </w:rPrChange>
          </w:rPr>
          <w:t>Y</w:t>
        </w:r>
        <w:r>
          <w:t xml:space="preserve"> should be consulted for the magnitude of the effect</w:t>
        </w:r>
      </w:ins>
      <w:ins w:id="98" w:author="Eric Anderson" w:date="2015-03-27T12:26:00Z">
        <w:r>
          <w:t xml:space="preserve">s of </w:t>
        </w:r>
      </w:ins>
      <w:ins w:id="99" w:author="Eric Anderson" w:date="2015-03-27T13:28:00Z">
        <w:r w:rsidR="008E3999">
          <w:t xml:space="preserve">changes in </w:t>
        </w:r>
      </w:ins>
      <w:ins w:id="100" w:author="Eric Anderson" w:date="2015-03-27T12:26:00Z">
        <w:r w:rsidR="008E3999">
          <w:t>each of these conditions</w:t>
        </w:r>
      </w:ins>
      <w:ins w:id="101" w:author="Eric Anderson" w:date="2015-03-27T12:25:00Z">
        <w:r>
          <w:t>.</w:t>
        </w:r>
      </w:ins>
    </w:p>
    <w:p w14:paraId="63B3EA43" w14:textId="77777777" w:rsidR="00A53380" w:rsidRDefault="00A53380">
      <w:pPr>
        <w:rPr>
          <w:ins w:id="102" w:author="Eric Anderson" w:date="2015-03-27T09:35:00Z"/>
        </w:rPr>
        <w:pPrChange w:id="103" w:author="Eric Anderson" w:date="2015-03-27T09:48:00Z">
          <w:pPr>
            <w:numPr>
              <w:numId w:val="1"/>
            </w:numPr>
            <w:ind w:left="720" w:hanging="360"/>
          </w:pPr>
        </w:pPrChange>
      </w:pPr>
    </w:p>
    <w:p w14:paraId="68E345CF" w14:textId="5A15CB0A" w:rsidR="00A53380" w:rsidRDefault="00B2338F">
      <w:pPr>
        <w:rPr>
          <w:ins w:id="104" w:author="Eric Anderson" w:date="2015-03-27T09:47:00Z"/>
        </w:rPr>
      </w:pPr>
      <w:ins w:id="105" w:author="Eric Anderson" w:date="2015-03-27T09:35:00Z">
        <w:r>
          <w:t xml:space="preserve">In connection with condition #4, it is </w:t>
        </w:r>
      </w:ins>
      <w:moveToRangeStart w:id="106" w:author="Eric Anderson" w:date="2015-03-27T09:35:00Z" w:name="move289068281"/>
      <w:moveTo w:id="107" w:author="Eric Anderson" w:date="2015-03-27T09:35:00Z">
        <w:del w:id="108" w:author="Eric Anderson" w:date="2015-03-27T09:35:00Z">
          <w:r w:rsidDel="00B2338F">
            <w:delText xml:space="preserve">it is </w:delText>
          </w:r>
        </w:del>
        <w:r>
          <w:t xml:space="preserve">important to recognize that, if parent </w:t>
        </w:r>
        <w:r w:rsidRPr="00DB6B46">
          <w:rPr>
            <w:i/>
          </w:rPr>
          <w:t>pairs</w:t>
        </w:r>
        <w:r>
          <w:t xml:space="preserve"> are required for parentage assignment, the </w:t>
        </w:r>
      </w:moveTo>
      <w:ins w:id="109" w:author="Eric Anderson" w:date="2015-03-27T10:16:00Z">
        <w:r w:rsidR="00DB3BE5">
          <w:t xml:space="preserve">expected </w:t>
        </w:r>
      </w:ins>
      <w:moveTo w:id="110" w:author="Eric Anderson" w:date="2015-03-27T09:35:00Z">
        <w:r>
          <w:t xml:space="preserve">fraction of families with both parents successfully genotyped decreases with the square of the fraction of successfully genotyped parents.  Thus, if 95% of male parents and 95% of female parents are successfully genotyped, one expects only 90.2% of the </w:t>
        </w:r>
        <w:del w:id="111" w:author="Eric Anderson" w:date="2015-03-27T10:16:00Z">
          <w:r w:rsidDel="005D3861">
            <w:delText xml:space="preserve"> </w:delText>
          </w:r>
        </w:del>
        <w:r>
          <w:t xml:space="preserve">families to </w:t>
        </w:r>
      </w:moveTo>
      <w:ins w:id="112" w:author="Eric Anderson" w:date="2015-03-27T10:16:00Z">
        <w:r w:rsidR="005D3861">
          <w:t>have</w:t>
        </w:r>
      </w:ins>
      <w:moveTo w:id="113" w:author="Eric Anderson" w:date="2015-03-27T09:35:00Z">
        <w:del w:id="114" w:author="Eric Anderson" w:date="2015-03-27T10:16:00Z">
          <w:r w:rsidDel="005D3861">
            <w:delText>have</w:delText>
          </w:r>
        </w:del>
        <w:r>
          <w:t xml:space="preserve"> both parents genotyped</w:t>
        </w:r>
      </w:moveTo>
      <w:ins w:id="115" w:author="Eric Anderson" w:date="2015-03-27T09:41:00Z">
        <w:r w:rsidR="007B2FCB">
          <w:t xml:space="preserve"> and hence have offspring that are tagged</w:t>
        </w:r>
      </w:ins>
      <w:moveTo w:id="116" w:author="Eric Anderson" w:date="2015-03-27T09:35:00Z">
        <w:r>
          <w:t>.</w:t>
        </w:r>
      </w:moveTo>
      <w:ins w:id="117" w:author="Eric Anderson" w:date="2015-03-27T09:41:00Z">
        <w:r w:rsidR="00BD64F8">
          <w:t xml:space="preserve">  With sufficient markers to perform single parent assignments, however, the fraction of </w:t>
        </w:r>
      </w:ins>
      <w:ins w:id="118" w:author="Eric Anderson" w:date="2015-03-27T09:43:00Z">
        <w:r w:rsidR="00BD64F8">
          <w:t xml:space="preserve">tagged </w:t>
        </w:r>
      </w:ins>
      <w:ins w:id="119" w:author="Eric Anderson" w:date="2015-03-27T09:41:00Z">
        <w:r w:rsidR="00BD64F8">
          <w:t>families</w:t>
        </w:r>
      </w:ins>
      <w:ins w:id="120" w:author="Eric Anderson" w:date="2015-03-27T09:43:00Z">
        <w:r w:rsidR="00BD64F8">
          <w:t xml:space="preserve"> decreases much more slowly </w:t>
        </w:r>
        <w:r w:rsidR="00803975">
          <w:t>with</w:t>
        </w:r>
        <w:r w:rsidR="00267A97">
          <w:t xml:space="preserve"> the </w:t>
        </w:r>
      </w:ins>
      <w:ins w:id="121" w:author="Eric Anderson" w:date="2015-03-27T13:43:00Z">
        <w:r w:rsidR="00803975">
          <w:t>fraction of successfully genotyped parents</w:t>
        </w:r>
      </w:ins>
      <w:ins w:id="122" w:author="Eric Anderson" w:date="2015-03-27T09:43:00Z">
        <w:r w:rsidR="00267A97">
          <w:t>, because both parents of a family must be un</w:t>
        </w:r>
      </w:ins>
      <w:ins w:id="123" w:author="Eric Anderson" w:date="2015-03-27T10:17:00Z">
        <w:r w:rsidR="005D3861">
          <w:t xml:space="preserve">successfully </w:t>
        </w:r>
      </w:ins>
      <w:ins w:id="124" w:author="Eric Anderson" w:date="2015-03-27T09:43:00Z">
        <w:r w:rsidR="00267A97">
          <w:t xml:space="preserve">genotyped </w:t>
        </w:r>
      </w:ins>
      <w:ins w:id="125" w:author="Eric Anderson" w:date="2015-03-27T09:44:00Z">
        <w:r w:rsidR="00267A97">
          <w:t xml:space="preserve">for the offspring to remain untagged.  For example, even if </w:t>
        </w:r>
      </w:ins>
      <w:ins w:id="126" w:author="Eric Anderson" w:date="2015-03-27T09:46:00Z">
        <w:r w:rsidR="0030137D">
          <w:t xml:space="preserve">only 86% of male and female </w:t>
        </w:r>
        <w:r w:rsidR="0030137D">
          <w:lastRenderedPageBreak/>
          <w:t>spawners are successfully genotyped, the tagging rate of their offspring is still expected to be higher than 98</w:t>
        </w:r>
      </w:ins>
      <w:ins w:id="127" w:author="Eric Anderson" w:date="2015-03-27T09:56:00Z">
        <w:r w:rsidR="008D47D5">
          <w:t>%</w:t>
        </w:r>
      </w:ins>
      <w:ins w:id="128" w:author="Eric Anderson" w:date="2015-03-27T12:28:00Z">
        <w:r w:rsidR="008C57A1">
          <w:t xml:space="preserve"> (see </w:t>
        </w:r>
      </w:ins>
      <w:ins w:id="129" w:author="Eric Anderson" w:date="2015-03-27T13:43:00Z">
        <w:r w:rsidR="00803975">
          <w:t xml:space="preserve">also </w:t>
        </w:r>
      </w:ins>
      <w:ins w:id="130" w:author="Eric Anderson" w:date="2015-03-27T12:28:00Z">
        <w:r w:rsidR="008C57A1">
          <w:t>Section II.B)</w:t>
        </w:r>
      </w:ins>
      <w:ins w:id="131" w:author="Eric Anderson" w:date="2015-03-27T09:56:00Z">
        <w:r w:rsidR="008D47D5">
          <w:t>.</w:t>
        </w:r>
      </w:ins>
    </w:p>
    <w:p w14:paraId="7025DDA1" w14:textId="71FA0923" w:rsidR="003652B9" w:rsidRDefault="00B2338F">
      <w:pPr>
        <w:rPr>
          <w:ins w:id="132" w:author="Eric Anderson" w:date="2015-03-27T02:11:00Z"/>
        </w:rPr>
      </w:pPr>
      <w:moveTo w:id="133" w:author="Eric Anderson" w:date="2015-03-27T09:35:00Z">
        <w:del w:id="134" w:author="Eric Anderson" w:date="2015-03-27T09:47:00Z">
          <w:r w:rsidDel="00A53380">
            <w:delText xml:space="preserve">   On the other hand, it  POINT OUT EXTRA ADVANTAGE OF SINGLE PARENT---NOT LIKELY TO LOSE BOTH PARENTS. must also be stressed that if 100% of the parents are successfully genotyped, then there is no additional variance in the adult tagging rate due to variance in family size, regardless of the number of parents that produced the release group.</w:delText>
          </w:r>
        </w:del>
      </w:moveTo>
      <w:moveToRangeEnd w:id="106"/>
    </w:p>
    <w:p w14:paraId="1A86F9E4" w14:textId="0BED911E" w:rsidR="004315F0" w:rsidRDefault="00A53380">
      <w:pPr>
        <w:rPr>
          <w:ins w:id="135" w:author="Eric Anderson" w:date="2015-03-27T09:33:00Z"/>
        </w:rPr>
      </w:pPr>
      <w:ins w:id="136" w:author="Eric Anderson" w:date="2015-03-27T09:31:00Z">
        <w:r>
          <w:t>A</w:t>
        </w:r>
        <w:r w:rsidR="00C43FFF">
          <w:t>ppendix</w:t>
        </w:r>
      </w:ins>
      <w:ins w:id="137" w:author="Eric Anderson" w:date="2015-03-27T09:47:00Z">
        <w:r>
          <w:t xml:space="preserve"> </w:t>
        </w:r>
        <w:r w:rsidRPr="00A53380">
          <w:rPr>
            <w:highlight w:val="yellow"/>
            <w:rPrChange w:id="138" w:author="Eric Anderson" w:date="2015-03-27T09:47:00Z">
              <w:rPr/>
            </w:rPrChange>
          </w:rPr>
          <w:t>Y</w:t>
        </w:r>
      </w:ins>
      <w:ins w:id="139" w:author="Eric Anderson" w:date="2015-03-27T09:31:00Z">
        <w:r w:rsidR="00C43FFF">
          <w:t xml:space="preserve"> </w:t>
        </w:r>
        <w:r w:rsidR="00D741DB">
          <w:t xml:space="preserve">describes </w:t>
        </w:r>
      </w:ins>
      <w:ins w:id="140" w:author="Eric Anderson" w:date="2015-03-27T09:32:00Z">
        <w:r w:rsidR="00D741DB">
          <w:t xml:space="preserve">data and </w:t>
        </w:r>
      </w:ins>
      <w:ins w:id="141" w:author="Eric Anderson" w:date="2015-03-27T09:31:00Z">
        <w:r w:rsidR="00D741DB">
          <w:t>analyses</w:t>
        </w:r>
        <w:r w:rsidR="006D43C3">
          <w:t xml:space="preserve"> </w:t>
        </w:r>
      </w:ins>
      <w:ins w:id="142" w:author="Eric Anderson" w:date="2015-03-27T09:32:00Z">
        <w:r w:rsidR="00D741DB">
          <w:t>used to determine</w:t>
        </w:r>
      </w:ins>
      <w:ins w:id="143" w:author="Eric Anderson" w:date="2015-03-27T09:31:00Z">
        <w:r w:rsidR="006D43C3">
          <w:t xml:space="preserve"> how frequently </w:t>
        </w:r>
      </w:ins>
      <w:ins w:id="144" w:author="Eric Anderson" w:date="2015-03-27T09:48:00Z">
        <w:r>
          <w:t>the above four</w:t>
        </w:r>
      </w:ins>
      <w:ins w:id="145" w:author="Eric Anderson" w:date="2015-03-27T09:31:00Z">
        <w:r w:rsidR="006D43C3">
          <w:t xml:space="preserve"> co</w:t>
        </w:r>
        <w:r w:rsidR="00F17A9C">
          <w:t>nditions are likely to be encountered</w:t>
        </w:r>
      </w:ins>
      <w:ins w:id="146" w:author="Eric Anderson" w:date="2015-03-27T09:33:00Z">
        <w:r w:rsidR="00C62F5A">
          <w:t xml:space="preserve"> given the practices in current  tagging and sampling programs</w:t>
        </w:r>
      </w:ins>
      <w:ins w:id="147" w:author="Eric Anderson" w:date="2015-03-27T09:31:00Z">
        <w:r w:rsidR="00F17A9C">
          <w:t>.  In summary:</w:t>
        </w:r>
      </w:ins>
    </w:p>
    <w:p w14:paraId="64ABBA18" w14:textId="77777777" w:rsidR="002E2EE9" w:rsidRDefault="002E2EE9">
      <w:pPr>
        <w:rPr>
          <w:ins w:id="148" w:author="Eric Anderson" w:date="2015-03-27T09:33:00Z"/>
        </w:rPr>
      </w:pPr>
    </w:p>
    <w:p w14:paraId="2B0F24B4" w14:textId="77777777" w:rsidR="002E2EE9" w:rsidRDefault="002E2EE9">
      <w:pPr>
        <w:rPr>
          <w:ins w:id="149" w:author="Eric Anderson" w:date="2015-03-27T09:34:00Z"/>
        </w:rPr>
      </w:pPr>
    </w:p>
    <w:p w14:paraId="6F6C09F5" w14:textId="09E5E44F" w:rsidR="00972699" w:rsidRDefault="00972699">
      <w:pPr>
        <w:pStyle w:val="ListParagraph"/>
        <w:numPr>
          <w:ilvl w:val="0"/>
          <w:numId w:val="2"/>
        </w:numPr>
        <w:rPr>
          <w:ins w:id="150" w:author="Eric Anderson" w:date="2015-03-27T09:34:00Z"/>
        </w:rPr>
        <w:pPrChange w:id="151" w:author="Eric Anderson" w:date="2015-03-27T09:48:00Z">
          <w:pPr/>
        </w:pPrChange>
      </w:pPr>
      <w:ins w:id="152" w:author="Eric Anderson" w:date="2015-03-27T09:34:00Z">
        <w:r>
          <w:t>C</w:t>
        </w:r>
        <w:r w:rsidR="009E279E">
          <w:t>ondition 1 may be</w:t>
        </w:r>
        <w:r>
          <w:t xml:space="preserve"> encountered</w:t>
        </w:r>
      </w:ins>
      <w:ins w:id="153" w:author="Eric Anderson" w:date="2015-03-27T13:44:00Z">
        <w:r w:rsidR="00DD093E">
          <w:t xml:space="preserve"> frequently</w:t>
        </w:r>
      </w:ins>
      <w:ins w:id="154" w:author="Eric Anderson" w:date="2015-03-27T09:34:00Z">
        <w:r>
          <w:t>.  Approximately 33% of release groups in the last decade were small enough that they could have been produced by fewer than 10 parent pairs.</w:t>
        </w:r>
      </w:ins>
    </w:p>
    <w:p w14:paraId="62956125" w14:textId="0191D335" w:rsidR="00AA37FC" w:rsidRDefault="00972699">
      <w:pPr>
        <w:pStyle w:val="ListParagraph"/>
        <w:numPr>
          <w:ilvl w:val="0"/>
          <w:numId w:val="2"/>
        </w:numPr>
        <w:rPr>
          <w:ins w:id="155" w:author="Eric Anderson" w:date="2015-03-27T09:51:00Z"/>
        </w:rPr>
        <w:pPrChange w:id="156" w:author="Eric Anderson" w:date="2015-03-27T09:48:00Z">
          <w:pPr/>
        </w:pPrChange>
      </w:pPr>
      <w:ins w:id="157" w:author="Eric Anderson" w:date="2015-03-27T09:49:00Z">
        <w:r>
          <w:t>Condition</w:t>
        </w:r>
      </w:ins>
      <w:ins w:id="158" w:author="Eric Anderson" w:date="2015-03-27T09:34:00Z">
        <w:r w:rsidR="00352193">
          <w:t xml:space="preserve"> 2 is usually encountered.  Data from hatchery programs suggest that the</w:t>
        </w:r>
        <w:r w:rsidR="00C1359C">
          <w:t xml:space="preserve"> </w:t>
        </w:r>
      </w:ins>
      <w:ins w:id="159" w:author="Eric Anderson" w:date="2015-03-27T09:51:00Z">
        <w:r w:rsidR="00352193">
          <w:t>ratio</w:t>
        </w:r>
      </w:ins>
      <w:ins w:id="160" w:author="Eric Anderson" w:date="2015-03-27T12:30:00Z">
        <w:r w:rsidR="00C1359C">
          <w:t xml:space="preserve"> of effective to actual number of spawners</w:t>
        </w:r>
      </w:ins>
      <w:ins w:id="161" w:author="Eric Anderson" w:date="2015-03-27T09:51:00Z">
        <w:r w:rsidR="00352193">
          <w:t xml:space="preserve"> can be expected to be between 0.3 and 0.7</w:t>
        </w:r>
        <w:r w:rsidR="00AA37FC">
          <w:t xml:space="preserve"> in salmon hatcheries.</w:t>
        </w:r>
      </w:ins>
      <w:ins w:id="162" w:author="Eric Anderson" w:date="2015-03-27T09:34:00Z">
        <w:r w:rsidR="000C7C32" w:rsidRPr="000C7C32">
          <w:t xml:space="preserve"> </w:t>
        </w:r>
      </w:ins>
    </w:p>
    <w:p w14:paraId="10CF1AC3" w14:textId="310A27CC" w:rsidR="002C36C0" w:rsidRDefault="00AA37FC">
      <w:pPr>
        <w:pStyle w:val="ListParagraph"/>
        <w:numPr>
          <w:ilvl w:val="0"/>
          <w:numId w:val="2"/>
        </w:numPr>
        <w:rPr>
          <w:ins w:id="163" w:author="Eric Anderson" w:date="2015-03-27T09:59:00Z"/>
        </w:rPr>
        <w:pPrChange w:id="164" w:author="Eric Anderson" w:date="2015-03-27T09:48:00Z">
          <w:pPr/>
        </w:pPrChange>
      </w:pPr>
      <w:ins w:id="165" w:author="Eric Anderson" w:date="2015-03-27T09:51:00Z">
        <w:r>
          <w:t xml:space="preserve">Condition </w:t>
        </w:r>
      </w:ins>
      <w:ins w:id="166" w:author="Eric Anderson" w:date="2015-03-27T09:34:00Z">
        <w:r w:rsidR="003D28E7">
          <w:t>3 is infrequently encountered</w:t>
        </w:r>
      </w:ins>
      <w:ins w:id="167" w:author="Eric Anderson" w:date="2015-03-27T12:35:00Z">
        <w:r w:rsidR="005F5123">
          <w:t xml:space="preserve"> in ocean fisheries</w:t>
        </w:r>
      </w:ins>
      <w:ins w:id="168" w:author="Eric Anderson" w:date="2015-03-27T09:34:00Z">
        <w:r w:rsidR="003D28E7">
          <w:t xml:space="preserve">. Only a small fraction of </w:t>
        </w:r>
      </w:ins>
      <w:ins w:id="169" w:author="Eric Anderson" w:date="2015-03-27T09:59:00Z">
        <w:r w:rsidR="003D28E7">
          <w:t>CWTs are</w:t>
        </w:r>
      </w:ins>
      <w:ins w:id="170" w:author="Eric Anderson" w:date="2015-03-27T09:34:00Z">
        <w:r w:rsidR="003D28E7">
          <w:t xml:space="preserve"> recovered in situations where the sampling rate on tagged fish from the release group exceeds 50%.</w:t>
        </w:r>
      </w:ins>
      <w:ins w:id="171" w:author="Eric Anderson" w:date="2015-03-27T12:35:00Z">
        <w:r w:rsidR="005F5123">
          <w:t xml:space="preserve">  However, a much higher fraction of fish may be </w:t>
        </w:r>
      </w:ins>
      <w:ins w:id="172" w:author="Eric Anderson" w:date="2015-03-27T12:36:00Z">
        <w:r w:rsidR="005F5123">
          <w:t>sampled</w:t>
        </w:r>
      </w:ins>
      <w:ins w:id="173" w:author="Eric Anderson" w:date="2015-03-27T12:35:00Z">
        <w:r w:rsidR="005F5123">
          <w:t xml:space="preserve"> in terminal </w:t>
        </w:r>
      </w:ins>
      <w:ins w:id="174" w:author="Eric Anderson" w:date="2015-03-27T13:44:00Z">
        <w:r w:rsidR="005860BE">
          <w:t xml:space="preserve">recovery </w:t>
        </w:r>
      </w:ins>
      <w:ins w:id="175" w:author="Eric Anderson" w:date="2015-03-27T12:35:00Z">
        <w:r w:rsidR="005F5123">
          <w:t>areas.</w:t>
        </w:r>
      </w:ins>
    </w:p>
    <w:p w14:paraId="31321028" w14:textId="1FF1A18F" w:rsidR="001721F0" w:rsidRDefault="002C36C0">
      <w:pPr>
        <w:pStyle w:val="ListParagraph"/>
        <w:numPr>
          <w:ilvl w:val="0"/>
          <w:numId w:val="2"/>
        </w:numPr>
        <w:rPr>
          <w:ins w:id="176" w:author="Eric Anderson" w:date="2015-03-27T10:04:00Z"/>
        </w:rPr>
        <w:pPrChange w:id="177" w:author="Eric Anderson" w:date="2015-03-27T10:04:00Z">
          <w:pPr/>
        </w:pPrChange>
      </w:pPr>
      <w:ins w:id="178" w:author="Eric Anderson" w:date="2015-03-27T09:59:00Z">
        <w:r>
          <w:t xml:space="preserve">Empirical data from a </w:t>
        </w:r>
      </w:ins>
      <w:ins w:id="179" w:author="Eric Anderson" w:date="2015-03-27T10:00:00Z">
        <w:r>
          <w:t xml:space="preserve">five-year old </w:t>
        </w:r>
      </w:ins>
      <w:ins w:id="180" w:author="Eric Anderson" w:date="2015-03-27T09:59:00Z">
        <w:r w:rsidR="005860BE">
          <w:t>PBT program</w:t>
        </w:r>
        <w:r>
          <w:t xml:space="preserve"> in Idaho</w:t>
        </w:r>
      </w:ins>
      <w:ins w:id="181" w:author="Eric Anderson" w:date="2015-03-27T10:00:00Z">
        <w:r w:rsidR="00E70F03">
          <w:t xml:space="preserve"> </w:t>
        </w:r>
      </w:ins>
      <w:ins w:id="182" w:author="Eric Anderson" w:date="2015-03-27T12:38:00Z">
        <w:r w:rsidR="009220D7">
          <w:t>(</w:t>
        </w:r>
        <w:r w:rsidR="009220D7" w:rsidRPr="009220D7">
          <w:rPr>
            <w:highlight w:val="yellow"/>
            <w:rPrChange w:id="183" w:author="Eric Anderson" w:date="2015-03-27T12:39:00Z">
              <w:rPr/>
            </w:rPrChange>
          </w:rPr>
          <w:t>Appendix The SNAKE RIVER EXPERIENCED</w:t>
        </w:r>
        <w:r w:rsidR="002E652A">
          <w:t xml:space="preserve">) </w:t>
        </w:r>
      </w:ins>
      <w:ins w:id="184" w:author="Eric Anderson" w:date="2015-03-27T10:00:00Z">
        <w:r w:rsidR="00E70F03">
          <w:t xml:space="preserve">indicates that the rate of  </w:t>
        </w:r>
      </w:ins>
      <w:ins w:id="185" w:author="Eric Anderson" w:date="2015-03-27T10:02:00Z">
        <w:r w:rsidR="00A52C7C">
          <w:t xml:space="preserve">individual </w:t>
        </w:r>
      </w:ins>
      <w:ins w:id="186" w:author="Eric Anderson" w:date="2015-03-27T10:00:00Z">
        <w:r w:rsidR="00A52C7C">
          <w:t>genotyping</w:t>
        </w:r>
        <w:r w:rsidR="00E70F03">
          <w:t xml:space="preserve"> success can be </w:t>
        </w:r>
      </w:ins>
      <w:ins w:id="187" w:author="Eric Anderson" w:date="2015-03-27T10:01:00Z">
        <w:r w:rsidR="00713E01">
          <w:t>maintained at a</w:t>
        </w:r>
        <w:r w:rsidR="00A52C7C">
          <w:t xml:space="preserve"> </w:t>
        </w:r>
        <w:r w:rsidR="00BE209A">
          <w:t>level</w:t>
        </w:r>
      </w:ins>
      <w:ins w:id="188" w:author="Eric Anderson" w:date="2015-03-27T10:02:00Z">
        <w:r w:rsidR="00713E01">
          <w:t xml:space="preserve"> near </w:t>
        </w:r>
        <w:r w:rsidR="00165FE7">
          <w:t xml:space="preserve">98%.  With such rates, using parent-pair assignments for </w:t>
        </w:r>
      </w:ins>
      <w:ins w:id="189" w:author="Eric Anderson" w:date="2015-03-27T10:03:00Z">
        <w:r w:rsidR="00165FE7">
          <w:t>parentage yield</w:t>
        </w:r>
        <w:r w:rsidR="00504E4D">
          <w:t xml:space="preserve">s a family tagging </w:t>
        </w:r>
      </w:ins>
      <w:ins w:id="190" w:author="Eric Anderson" w:date="2015-03-27T13:45:00Z">
        <w:r w:rsidR="005860BE">
          <w:t xml:space="preserve">rate </w:t>
        </w:r>
      </w:ins>
      <w:ins w:id="191" w:author="Eric Anderson" w:date="2015-03-27T10:03:00Z">
        <w:r w:rsidR="00504E4D">
          <w:t>of</w:t>
        </w:r>
        <w:r w:rsidR="00165FE7">
          <w:t xml:space="preserve"> near 96%.  However, using single parent assignments, this genotyping success rate would yield family tagging rates of </w:t>
        </w:r>
      </w:ins>
      <w:ins w:id="192" w:author="Eric Anderson" w:date="2015-03-27T10:04:00Z">
        <w:r w:rsidR="001721F0">
          <w:t>effectively</w:t>
        </w:r>
      </w:ins>
      <w:ins w:id="193" w:author="Eric Anderson" w:date="2015-03-27T10:03:00Z">
        <w:r w:rsidR="00165FE7">
          <w:t xml:space="preserve"> 1.0, at which point</w:t>
        </w:r>
        <w:r w:rsidR="001721F0">
          <w:t xml:space="preserve"> the variance in realized PBT tagging rate is </w:t>
        </w:r>
      </w:ins>
      <w:ins w:id="194" w:author="Eric Anderson" w:date="2015-03-27T10:04:00Z">
        <w:r w:rsidR="001721F0">
          <w:t>effectively 0.</w:t>
        </w:r>
      </w:ins>
    </w:p>
    <w:p w14:paraId="1504C91A" w14:textId="77777777" w:rsidR="001721F0" w:rsidRDefault="001721F0" w:rsidP="001721F0">
      <w:pPr>
        <w:rPr>
          <w:ins w:id="195" w:author="Eric Anderson" w:date="2015-03-27T10:05:00Z"/>
        </w:rPr>
      </w:pPr>
    </w:p>
    <w:p w14:paraId="76B8B16B" w14:textId="02FC909D" w:rsidR="00851FDF" w:rsidRDefault="001721F0" w:rsidP="001721F0">
      <w:pPr>
        <w:rPr>
          <w:ins w:id="196" w:author="Eric Anderson" w:date="2015-03-27T09:30:00Z"/>
        </w:rPr>
      </w:pPr>
      <w:ins w:id="197" w:author="Eric Anderson" w:date="2015-03-27T10:05:00Z">
        <w:r>
          <w:t xml:space="preserve">In conclusion, </w:t>
        </w:r>
        <w:r w:rsidR="00F45ADF">
          <w:t xml:space="preserve">the additional variance </w:t>
        </w:r>
      </w:ins>
      <w:ins w:id="198" w:author="Eric Anderson" w:date="2015-03-27T10:06:00Z">
        <w:r w:rsidR="00F45ADF">
          <w:t xml:space="preserve">in </w:t>
        </w:r>
      </w:ins>
      <w:ins w:id="199" w:author="Eric Anderson" w:date="2015-03-27T10:07:00Z">
        <w:r w:rsidR="00E54276">
          <w:t xml:space="preserve">estimates of fishery and life history parameters </w:t>
        </w:r>
      </w:ins>
      <w:ins w:id="200" w:author="Eric Anderson" w:date="2015-03-27T10:05:00Z">
        <w:r w:rsidR="00F45ADF">
          <w:t xml:space="preserve">incurred due </w:t>
        </w:r>
      </w:ins>
      <w:ins w:id="201" w:author="Eric Anderson" w:date="2015-03-27T10:06:00Z">
        <w:r w:rsidR="00F45ADF">
          <w:t xml:space="preserve">to </w:t>
        </w:r>
      </w:ins>
      <w:ins w:id="202" w:author="Eric Anderson" w:date="2015-03-27T10:05:00Z">
        <w:r w:rsidR="00F45ADF">
          <w:t xml:space="preserve">variance in </w:t>
        </w:r>
      </w:ins>
      <w:ins w:id="203" w:author="Eric Anderson" w:date="2015-03-27T10:06:00Z">
        <w:r w:rsidR="00F45ADF">
          <w:t>realized</w:t>
        </w:r>
        <w:r w:rsidR="00E54276">
          <w:t xml:space="preserve"> PBT tagging rates </w:t>
        </w:r>
        <w:r w:rsidR="009C3591">
          <w:t xml:space="preserve">is likely to be negligible </w:t>
        </w:r>
      </w:ins>
      <w:ins w:id="204" w:author="Eric Anderson" w:date="2015-03-27T10:08:00Z">
        <w:r w:rsidR="00EF1793">
          <w:t xml:space="preserve">in a PBT program capable of making accurate assignments to single </w:t>
        </w:r>
        <w:commentRangeStart w:id="205"/>
        <w:r w:rsidR="00EF1793">
          <w:t>parents</w:t>
        </w:r>
      </w:ins>
      <w:commentRangeEnd w:id="205"/>
      <w:ins w:id="206" w:author="Eric Anderson" w:date="2015-03-27T10:09:00Z">
        <w:r w:rsidR="00A522FE">
          <w:rPr>
            <w:rStyle w:val="CommentReference"/>
          </w:rPr>
          <w:commentReference w:id="205"/>
        </w:r>
      </w:ins>
      <w:ins w:id="208" w:author="Eric Anderson" w:date="2015-03-27T10:08:00Z">
        <w:r w:rsidR="00EF1793">
          <w:t>.</w:t>
        </w:r>
      </w:ins>
      <w:ins w:id="209" w:author="Eric Anderson" w:date="2015-03-27T10:06:00Z">
        <w:r w:rsidR="00F45ADF">
          <w:t xml:space="preserve"> </w:t>
        </w:r>
      </w:ins>
      <w:ins w:id="210" w:author="Eric Anderson" w:date="2015-03-27T10:04:00Z">
        <w:r>
          <w:t xml:space="preserve"> </w:t>
        </w:r>
      </w:ins>
    </w:p>
    <w:p w14:paraId="5626DBD9" w14:textId="77777777" w:rsidR="00C43FFF" w:rsidRDefault="00C43FFF">
      <w:pPr>
        <w:rPr>
          <w:ins w:id="211" w:author="Eric Anderson" w:date="2015-03-27T02:11:00Z"/>
        </w:rPr>
      </w:pPr>
    </w:p>
    <w:p w14:paraId="6E53A533" w14:textId="77777777" w:rsidR="003B2C88" w:rsidRDefault="003B2C88">
      <w:pPr>
        <w:rPr>
          <w:ins w:id="212" w:author="Eric Anderson" w:date="2015-03-28T08:38:00Z"/>
        </w:rPr>
      </w:pPr>
    </w:p>
    <w:p w14:paraId="19F582B3" w14:textId="77777777" w:rsidR="003B2C88" w:rsidRDefault="003B2C88">
      <w:pPr>
        <w:rPr>
          <w:ins w:id="213" w:author="Eric Anderson" w:date="2015-03-28T08:38:00Z"/>
        </w:rPr>
      </w:pPr>
    </w:p>
    <w:p w14:paraId="2D0056A4" w14:textId="77777777" w:rsidR="003B2C88" w:rsidRDefault="003B2C88">
      <w:pPr>
        <w:rPr>
          <w:ins w:id="214" w:author="Eric Anderson" w:date="2015-03-28T08:38:00Z"/>
        </w:rPr>
      </w:pPr>
      <w:ins w:id="215" w:author="Eric Anderson" w:date="2015-03-28T08:38:00Z">
        <w:r>
          <w:t>Other Considerations</w:t>
        </w:r>
      </w:ins>
    </w:p>
    <w:p w14:paraId="453A72D1" w14:textId="77777777" w:rsidR="003B2C88" w:rsidRDefault="003B2C88">
      <w:pPr>
        <w:rPr>
          <w:ins w:id="216" w:author="Eric Anderson" w:date="2015-03-28T08:38:00Z"/>
        </w:rPr>
      </w:pPr>
    </w:p>
    <w:p w14:paraId="2F335E6B" w14:textId="2B0122EF" w:rsidR="002A08E2" w:rsidDel="00A522FE" w:rsidRDefault="003B2C88">
      <w:pPr>
        <w:rPr>
          <w:del w:id="217" w:author="Eric Anderson" w:date="2015-03-27T10:08:00Z"/>
        </w:rPr>
      </w:pPr>
      <w:ins w:id="218" w:author="Eric Anderson" w:date="2015-03-28T08:38:00Z">
        <w:r>
          <w:t xml:space="preserve">Related to the increase in PBT tagging rate variance due to variance in family size is the additional complication that PBT tagging might place upon studies designed to identify survival rate differences between different release groups.  </w:t>
        </w:r>
      </w:ins>
      <w:ins w:id="219" w:author="Eric Anderson" w:date="2015-03-28T08:41:00Z">
        <w:r w:rsidR="00A830F3">
          <w:t xml:space="preserve">Under PBT, </w:t>
        </w:r>
      </w:ins>
      <w:ins w:id="220" w:author="Eric Anderson" w:date="2015-03-28T08:45:00Z">
        <w:r w:rsidR="008918E0">
          <w:t>a test</w:t>
        </w:r>
      </w:ins>
      <w:ins w:id="221" w:author="Eric Anderson" w:date="2015-03-28T08:41:00Z">
        <w:r w:rsidR="00A830F3">
          <w:t xml:space="preserve"> for a significant difference</w:t>
        </w:r>
      </w:ins>
      <w:del w:id="222" w:author="Eric Anderson" w:date="2015-03-27T10:08:00Z">
        <w:r w:rsidR="000B35FB" w:rsidDel="00A522FE">
          <w:delText>as</w:delText>
        </w:r>
        <w:commentRangeStart w:id="223"/>
        <w:r w:rsidR="000B35FB" w:rsidDel="00A522FE">
          <w:delText xml:space="preserve"> there are at least </w:delText>
        </w:r>
        <w:r w:rsidR="007E015B" w:rsidDel="00A522FE">
          <w:delText xml:space="preserve">about </w:delText>
        </w:r>
        <w:r w:rsidR="000B35FB" w:rsidDel="00A522FE">
          <w:delText xml:space="preserve">100 parent pairs per release group, and </w:delText>
        </w:r>
        <w:r w:rsidR="007E015B" w:rsidDel="00A522FE">
          <w:delText xml:space="preserve">greater than </w:delText>
        </w:r>
        <w:r w:rsidR="000B35FB" w:rsidDel="00A522FE">
          <w:delText>9</w:delText>
        </w:r>
        <w:r w:rsidR="00E667B4" w:rsidDel="00A522FE">
          <w:delText>6</w:delText>
        </w:r>
        <w:r w:rsidR="000B35FB" w:rsidDel="00A522FE">
          <w:delText xml:space="preserve">% of </w:delText>
        </w:r>
        <w:r w:rsidR="00287225" w:rsidDel="00A522FE">
          <w:delText xml:space="preserve">the </w:delText>
        </w:r>
        <w:r w:rsidR="00BA493E" w:rsidDel="00A522FE">
          <w:delText>parent</w:delText>
        </w:r>
        <w:r w:rsidR="00287225" w:rsidDel="00A522FE">
          <w:delText xml:space="preserve"> pairs </w:delText>
        </w:r>
        <w:r w:rsidR="000B35FB" w:rsidDel="00A522FE">
          <w:delText>are successfully genotyped</w:delText>
        </w:r>
        <w:commentRangeEnd w:id="223"/>
        <w:r w:rsidR="000B35FB" w:rsidDel="00A522FE">
          <w:rPr>
            <w:rStyle w:val="CommentReference"/>
          </w:rPr>
          <w:commentReference w:id="223"/>
        </w:r>
        <w:r w:rsidR="000B35FB" w:rsidDel="00A522FE">
          <w:delText xml:space="preserve">, the </w:delText>
        </w:r>
        <w:r w:rsidR="00E822B8" w:rsidDel="00A522FE">
          <w:delText>additional</w:delText>
        </w:r>
        <w:r w:rsidR="00E667B4" w:rsidDel="00A522FE">
          <w:delText xml:space="preserve"> </w:delText>
        </w:r>
        <w:r w:rsidR="000B35FB" w:rsidDel="00A522FE">
          <w:delText>variance in tagging rates introduced by variation in family size</w:delText>
        </w:r>
        <w:r w:rsidR="00DA27D9" w:rsidDel="00A522FE">
          <w:delText xml:space="preserve">, </w:delText>
        </w:r>
        <w:r w:rsidR="007E015B" w:rsidDel="00A522FE">
          <w:delText>al</w:delText>
        </w:r>
        <w:r w:rsidR="00DA27D9" w:rsidDel="00A522FE">
          <w:delText>though not negligible, is not dramatically larger (as a fraction of the true tagging rate) than the</w:delText>
        </w:r>
        <w:r w:rsidR="000B35FB" w:rsidDel="00A522FE">
          <w:delText xml:space="preserve"> variance in </w:delText>
        </w:r>
        <w:r w:rsidR="007E015B" w:rsidDel="00A522FE">
          <w:delText xml:space="preserve">the realized </w:delText>
        </w:r>
        <w:r w:rsidR="000B35FB" w:rsidDel="00A522FE">
          <w:delText>adult tagging rate due to demographic stochasticity.</w:delText>
        </w:r>
        <w:r w:rsidR="009E1A79" w:rsidDel="00A522FE">
          <w:delText xml:space="preserve">  However, the situation deteriorates </w:delText>
        </w:r>
        <w:r w:rsidR="007E015B" w:rsidDel="00A522FE">
          <w:delText xml:space="preserve">fairly </w:delText>
        </w:r>
        <w:r w:rsidR="0053620E" w:rsidDel="00A522FE">
          <w:delText xml:space="preserve">dramatically </w:delText>
        </w:r>
        <w:r w:rsidR="009E1A79" w:rsidDel="00A522FE">
          <w:delText xml:space="preserve">when </w:delText>
        </w:r>
        <w:commentRangeStart w:id="224"/>
        <w:r w:rsidR="00750D72" w:rsidDel="00A522FE">
          <w:delText>only a few</w:delText>
        </w:r>
        <w:r w:rsidR="009E1A79" w:rsidDel="00A522FE">
          <w:delText xml:space="preserve"> </w:delText>
        </w:r>
        <w:r w:rsidR="00BA493E" w:rsidDel="00A522FE">
          <w:delText>parent</w:delText>
        </w:r>
        <w:r w:rsidR="00287225" w:rsidDel="00A522FE">
          <w:delText xml:space="preserve"> pairs </w:delText>
        </w:r>
        <w:r w:rsidR="009E1A79" w:rsidDel="00A522FE">
          <w:delText>produce the release group</w:delText>
        </w:r>
        <w:commentRangeEnd w:id="224"/>
        <w:r w:rsidR="007E015B" w:rsidDel="00A522FE">
          <w:rPr>
            <w:rStyle w:val="CommentReference"/>
          </w:rPr>
          <w:commentReference w:id="224"/>
        </w:r>
        <w:r w:rsidR="009E1A79" w:rsidDel="00A522FE">
          <w:delText xml:space="preserve">, </w:delText>
        </w:r>
        <w:r w:rsidR="00750D72" w:rsidDel="00A522FE">
          <w:delText>or</w:delText>
        </w:r>
        <w:r w:rsidR="009E1A79" w:rsidDel="00A522FE">
          <w:delText xml:space="preserve"> when a </w:delText>
        </w:r>
        <w:r w:rsidR="00180952" w:rsidDel="00A522FE">
          <w:delText xml:space="preserve">much </w:delText>
        </w:r>
        <w:r w:rsidR="009E1A79" w:rsidDel="00A522FE">
          <w:delText xml:space="preserve">smaller fraction of </w:delText>
        </w:r>
        <w:r w:rsidR="00287225" w:rsidDel="00A522FE">
          <w:delText xml:space="preserve">the </w:delText>
        </w:r>
        <w:r w:rsidR="00BA493E" w:rsidDel="00A522FE">
          <w:delText>parent</w:delText>
        </w:r>
        <w:r w:rsidR="00287225" w:rsidDel="00A522FE">
          <w:delText xml:space="preserve"> pairs </w:delText>
        </w:r>
        <w:r w:rsidR="009E1A79" w:rsidDel="00A522FE">
          <w:delText xml:space="preserve">are successfully genotyped. </w:delText>
        </w:r>
      </w:del>
    </w:p>
    <w:p w14:paraId="5B042A43" w14:textId="1C8A2BE2" w:rsidR="002A08E2" w:rsidDel="00A522FE" w:rsidRDefault="002A08E2">
      <w:pPr>
        <w:rPr>
          <w:del w:id="225" w:author="Eric Anderson" w:date="2015-03-27T10:08:00Z"/>
        </w:rPr>
      </w:pPr>
    </w:p>
    <w:p w14:paraId="5F20D824" w14:textId="657D9C09" w:rsidR="00AD0228" w:rsidDel="00A522FE" w:rsidRDefault="00AD0228">
      <w:pPr>
        <w:rPr>
          <w:del w:id="226" w:author="Eric Anderson" w:date="2015-03-27T10:08:00Z"/>
        </w:rPr>
      </w:pPr>
      <w:del w:id="227" w:author="Eric Anderson" w:date="2015-03-27T09:21:00Z">
        <w:r w:rsidDel="00DC3845">
          <w:delText xml:space="preserve">The </w:delText>
        </w:r>
        <w:r w:rsidR="00AB3F41" w:rsidDel="00DC3845">
          <w:delText xml:space="preserve">influence of the </w:delText>
        </w:r>
        <w:r w:rsidDel="00DC3845">
          <w:delText>variance of the PBT tagging rate</w:delText>
        </w:r>
        <w:r w:rsidR="003C2BC7" w:rsidDel="00DC3845">
          <w:delText xml:space="preserve"> on </w:delText>
        </w:r>
        <w:r w:rsidR="00F44EF6" w:rsidDel="00DC3845">
          <w:delText xml:space="preserve">expanded </w:delText>
        </w:r>
        <w:r w:rsidR="003C2BC7" w:rsidDel="00DC3845">
          <w:delText>estima</w:delText>
        </w:r>
        <w:r w:rsidR="00F44EF6" w:rsidDel="00DC3845">
          <w:delText>tes of the total number of release group fish represented by tag recoveries</w:delText>
        </w:r>
        <w:r w:rsidDel="00DC3845">
          <w:delText xml:space="preserve">, however, is </w:delText>
        </w:r>
        <w:r w:rsidR="004056E2" w:rsidDel="00DC3845">
          <w:delText>dependent on the marking rat</w:delText>
        </w:r>
        <w:r w:rsidR="00F44EF6" w:rsidDel="00DC3845">
          <w:delText>e</w:delText>
        </w:r>
      </w:del>
      <w:del w:id="228" w:author="Eric Anderson" w:date="2015-03-27T10:08:00Z">
        <w:r w:rsidR="00F44EF6" w:rsidDel="00A522FE">
          <w:delText>…</w:delText>
        </w:r>
      </w:del>
    </w:p>
    <w:p w14:paraId="0A10D6EB" w14:textId="1ED800AE" w:rsidR="00AD0228" w:rsidDel="00A522FE" w:rsidRDefault="00AD0228">
      <w:pPr>
        <w:rPr>
          <w:del w:id="229" w:author="Eric Anderson" w:date="2015-03-27T10:08:00Z"/>
        </w:rPr>
      </w:pPr>
    </w:p>
    <w:p w14:paraId="7BCA8A1E" w14:textId="64FB1DDE" w:rsidR="000B35FB" w:rsidDel="00A522FE" w:rsidRDefault="002A08E2">
      <w:pPr>
        <w:rPr>
          <w:del w:id="230" w:author="Eric Anderson" w:date="2015-03-27T10:08:00Z"/>
        </w:rPr>
      </w:pPr>
      <w:del w:id="231" w:author="Eric Anderson" w:date="2015-03-27T10:08:00Z">
        <w:r w:rsidDel="00A522FE">
          <w:delText xml:space="preserve">In this regard, </w:delText>
        </w:r>
      </w:del>
      <w:moveFromRangeStart w:id="232" w:author="Eric Anderson" w:date="2015-03-27T09:35:00Z" w:name="move289068281"/>
      <w:moveFrom w:id="233" w:author="Eric Anderson" w:date="2015-03-27T09:35:00Z">
        <w:del w:id="234" w:author="Eric Anderson" w:date="2015-03-27T10:08:00Z">
          <w:r w:rsidDel="00A522FE">
            <w:delText xml:space="preserve">it is important to recognize that, if parent </w:delText>
          </w:r>
          <w:r w:rsidRPr="00DB6B46" w:rsidDel="00A522FE">
            <w:rPr>
              <w:i/>
            </w:rPr>
            <w:delText>pairs</w:delText>
          </w:r>
          <w:r w:rsidDel="00A522FE">
            <w:delText xml:space="preserve"> are required for parentage assignment, the fraction of families with both parents successfully genotyped decreases with the square of the fraction of successfully genotyped </w:delText>
          </w:r>
          <w:r w:rsidR="00722FCA" w:rsidDel="00A522FE">
            <w:delText>parents</w:delText>
          </w:r>
          <w:r w:rsidDel="00A522FE">
            <w:delText xml:space="preserve">.  Thus, if 95% of </w:delText>
          </w:r>
          <w:r w:rsidR="00722FCA" w:rsidDel="00A522FE">
            <w:delText xml:space="preserve">male parents </w:delText>
          </w:r>
          <w:r w:rsidDel="00A522FE">
            <w:delText xml:space="preserve">and 95% of </w:delText>
          </w:r>
          <w:r w:rsidR="00722FCA" w:rsidDel="00A522FE">
            <w:delText xml:space="preserve">female parents </w:delText>
          </w:r>
          <w:r w:rsidDel="00A522FE">
            <w:delText xml:space="preserve">are successfully genotyped, one expects </w:delText>
          </w:r>
          <w:r w:rsidR="0053620E" w:rsidDel="00A522FE">
            <w:delText xml:space="preserve">only 90.2% of the </w:delText>
          </w:r>
          <w:r w:rsidR="009E1A79" w:rsidDel="00A522FE">
            <w:delText xml:space="preserve"> </w:delText>
          </w:r>
          <w:r w:rsidR="00175C20" w:rsidDel="00A522FE">
            <w:delText xml:space="preserve">families to have both parents genotyped.  </w:delText>
          </w:r>
          <w:r w:rsidR="00EE2BA6" w:rsidDel="00A522FE">
            <w:delText xml:space="preserve"> </w:delText>
          </w:r>
          <w:r w:rsidR="00722FCA" w:rsidDel="00A522FE">
            <w:delText xml:space="preserve">On the other hand, it </w:delText>
          </w:r>
          <w:r w:rsidR="004A7D32" w:rsidDel="00A522FE">
            <w:delText xml:space="preserve"> POINT OUT EXTRA ADVANTAGE OF SINGLE PARENT---NOT LIKELY TO LOSE BOTH PARENTS. </w:delText>
          </w:r>
          <w:r w:rsidR="00EE2BA6" w:rsidDel="00A522FE">
            <w:delText xml:space="preserve">must also be stressed that if 100% of the parents are successfully genotyped, then </w:delText>
          </w:r>
          <w:r w:rsidR="00AE262E" w:rsidDel="00A522FE">
            <w:delText>there is no additional variance in the a</w:delText>
          </w:r>
          <w:r w:rsidR="00154462" w:rsidDel="00A522FE">
            <w:delText>dult tagging rate due to variance in family size</w:delText>
          </w:r>
          <w:r w:rsidR="00565B40" w:rsidDel="00A522FE">
            <w:delText>, regardless of the numb</w:delText>
          </w:r>
          <w:r w:rsidR="001B526C" w:rsidDel="00A522FE">
            <w:delText xml:space="preserve">er of parents </w:delText>
          </w:r>
          <w:r w:rsidR="00722FCA" w:rsidDel="00A522FE">
            <w:delText xml:space="preserve">that produced </w:delText>
          </w:r>
          <w:r w:rsidR="001B526C" w:rsidDel="00A522FE">
            <w:delText xml:space="preserve">the </w:delText>
          </w:r>
          <w:r w:rsidR="00722FCA" w:rsidDel="00A522FE">
            <w:delText>release group</w:delText>
          </w:r>
          <w:r w:rsidR="00154462" w:rsidDel="00A522FE">
            <w:delText xml:space="preserve">.  </w:delText>
          </w:r>
        </w:del>
      </w:moveFrom>
      <w:moveFromRangeEnd w:id="232"/>
      <w:del w:id="235" w:author="Eric Anderson" w:date="2015-03-27T10:08:00Z">
        <w:r w:rsidR="00A31097" w:rsidDel="00A522FE">
          <w:delText xml:space="preserve">In </w:delText>
        </w:r>
        <w:r w:rsidR="00722FCA" w:rsidDel="00A522FE">
          <w:delText xml:space="preserve">addition, the estimated tagging rate in the Idaho PBT programs over the last </w:delText>
        </w:r>
        <w:r w:rsidR="00722FCA" w:rsidRPr="00BF0035" w:rsidDel="00A522FE">
          <w:rPr>
            <w:highlight w:val="yellow"/>
          </w:rPr>
          <w:delText>XX</w:delText>
        </w:r>
        <w:r w:rsidR="00722FCA" w:rsidDel="00A522FE">
          <w:delText xml:space="preserve"> years averages</w:delText>
        </w:r>
        <w:r w:rsidR="00A31097" w:rsidDel="00A522FE">
          <w:delText xml:space="preserve"> </w:delText>
        </w:r>
        <w:r w:rsidR="00A31097" w:rsidRPr="00BF0035" w:rsidDel="00A522FE">
          <w:rPr>
            <w:highlight w:val="yellow"/>
          </w:rPr>
          <w:delText>XX</w:delText>
        </w:r>
        <w:r w:rsidR="00A31097" w:rsidDel="00A522FE">
          <w:delText xml:space="preserve">% </w:delText>
        </w:r>
        <w:r w:rsidR="00722FCA" w:rsidDel="00A522FE">
          <w:delText xml:space="preserve">for </w:delText>
        </w:r>
        <w:r w:rsidR="00A31097" w:rsidDel="00A522FE">
          <w:delText xml:space="preserve">Chinook and </w:delText>
        </w:r>
        <w:r w:rsidR="00A31097" w:rsidRPr="00BF0035" w:rsidDel="00A522FE">
          <w:rPr>
            <w:highlight w:val="yellow"/>
          </w:rPr>
          <w:delText>XX</w:delText>
        </w:r>
        <w:r w:rsidR="00A31097" w:rsidDel="00A522FE">
          <w:delText xml:space="preserve">% </w:delText>
        </w:r>
        <w:r w:rsidR="00722FCA" w:rsidDel="00A522FE">
          <w:delText xml:space="preserve">for </w:delText>
        </w:r>
        <w:r w:rsidR="00A31097" w:rsidDel="00A522FE">
          <w:delText>steelhead</w:delText>
        </w:r>
        <w:r w:rsidR="00971087" w:rsidDel="00A522FE">
          <w:delText xml:space="preserve">, </w:delText>
        </w:r>
        <w:r w:rsidR="001B526C" w:rsidDel="00A522FE">
          <w:delText>demonstrating that high genotyping success rates</w:delText>
        </w:r>
        <w:r w:rsidR="00971087" w:rsidDel="00A522FE">
          <w:delText xml:space="preserve"> can be achieved.</w:delText>
        </w:r>
      </w:del>
    </w:p>
    <w:p w14:paraId="119BBD84" w14:textId="10B5A8FD" w:rsidR="00261782" w:rsidDel="00A522FE" w:rsidRDefault="00261782">
      <w:pPr>
        <w:rPr>
          <w:del w:id="236" w:author="Eric Anderson" w:date="2015-03-27T10:08:00Z"/>
        </w:rPr>
      </w:pPr>
    </w:p>
    <w:p w14:paraId="7CB961A5" w14:textId="1D39EF54" w:rsidR="0031127D" w:rsidDel="00A522FE" w:rsidRDefault="0037123B">
      <w:pPr>
        <w:rPr>
          <w:del w:id="237" w:author="Eric Anderson" w:date="2015-03-27T10:08:00Z"/>
        </w:rPr>
      </w:pPr>
      <w:del w:id="238" w:author="Eric Anderson" w:date="2015-03-27T10:08:00Z">
        <w:r w:rsidDel="00A522FE">
          <w:delText xml:space="preserve">The dependence </w:delText>
        </w:r>
        <w:r w:rsidR="00D13972" w:rsidDel="00A522FE">
          <w:delText xml:space="preserve">of </w:delText>
        </w:r>
        <w:r w:rsidR="00722FCA" w:rsidDel="00A522FE">
          <w:delText xml:space="preserve">the realized </w:delText>
        </w:r>
        <w:r w:rsidR="00D13972" w:rsidDel="00A522FE">
          <w:delText>PBT tag rate variance</w:delText>
        </w:r>
        <w:r w:rsidR="00590027" w:rsidDel="00A522FE">
          <w:delText xml:space="preserve"> on</w:delText>
        </w:r>
        <w:r w:rsidR="00D13972" w:rsidDel="00A522FE">
          <w:delText xml:space="preserve"> </w:delText>
        </w:r>
        <w:r w:rsidR="000E7A9B" w:rsidDel="00A522FE">
          <w:delText xml:space="preserve">the number of parents producing the release group </w:delText>
        </w:r>
        <w:r w:rsidR="00722FCA" w:rsidDel="00A522FE">
          <w:delText>is important</w:delText>
        </w:r>
        <w:r w:rsidR="0065670D" w:rsidDel="00A522FE">
          <w:delText xml:space="preserve"> given the </w:delText>
        </w:r>
        <w:r w:rsidR="00647226" w:rsidDel="00A522FE">
          <w:delText xml:space="preserve">current distribution of </w:delText>
        </w:r>
        <w:r w:rsidR="00FB09E2" w:rsidDel="00A522FE">
          <w:delText xml:space="preserve">release group sizes. </w:delText>
        </w:r>
        <w:r w:rsidR="00363168" w:rsidDel="00A522FE">
          <w:delText xml:space="preserve"> Because tagging a release group using PBT requires defining </w:delText>
        </w:r>
        <w:r w:rsidR="00A271CF" w:rsidDel="00A522FE">
          <w:delText xml:space="preserve">the </w:delText>
        </w:r>
        <w:r w:rsidR="00363168" w:rsidDel="00A522FE">
          <w:delText>release group in terms of the parents that produced it, small release groups are subjec</w:delText>
        </w:r>
        <w:r w:rsidR="00915003" w:rsidDel="00A522FE">
          <w:delText xml:space="preserve">t </w:delText>
        </w:r>
        <w:r w:rsidR="00D01032" w:rsidDel="00A522FE">
          <w:delText xml:space="preserve">to the PBT-tag rate variance incurred from using a small number of </w:delText>
        </w:r>
        <w:r w:rsidR="00A271CF" w:rsidDel="00A522FE">
          <w:delText>parent pairs</w:delText>
        </w:r>
        <w:r w:rsidR="00D01032" w:rsidDel="00A522FE">
          <w:delText>.</w:delText>
        </w:r>
        <w:r w:rsidR="00FB09E2" w:rsidDel="00A522FE">
          <w:delText xml:space="preserve"> </w:delText>
        </w:r>
        <w:r w:rsidR="008D5BCB" w:rsidDel="00A522FE">
          <w:delText xml:space="preserve"> Table </w:delText>
        </w:r>
        <w:r w:rsidR="008D5BCB" w:rsidRPr="00105EC7" w:rsidDel="00A522FE">
          <w:rPr>
            <w:highlight w:val="yellow"/>
          </w:rPr>
          <w:delText>XX</w:delText>
        </w:r>
        <w:r w:rsidR="008D5BCB" w:rsidDel="00A522FE">
          <w:delText xml:space="preserve"> </w:delText>
        </w:r>
        <w:r w:rsidR="00013745" w:rsidDel="00A522FE">
          <w:delText xml:space="preserve">enumerates the </w:delText>
        </w:r>
        <w:r w:rsidR="00DD2BE6" w:rsidDel="00A522FE">
          <w:delText xml:space="preserve">coastwide number of </w:delText>
        </w:r>
        <w:r w:rsidR="00013745" w:rsidDel="00A522FE">
          <w:delText xml:space="preserve">release groups, </w:delText>
        </w:r>
        <w:r w:rsidR="00DD2BE6" w:rsidDel="00A522FE">
          <w:delText xml:space="preserve">brood year 2000 forward, according to </w:delText>
        </w:r>
        <w:r w:rsidR="00013745" w:rsidDel="00A522FE">
          <w:delText xml:space="preserve">the number of </w:delText>
        </w:r>
        <w:r w:rsidR="00A01D72" w:rsidDel="00A522FE">
          <w:delText>parents that would have produced them (assuming 3</w:delText>
        </w:r>
        <w:r w:rsidR="00F8779B" w:rsidDel="00A522FE">
          <w:delText>,</w:delText>
        </w:r>
        <w:r w:rsidR="00A01D72" w:rsidDel="00A522FE">
          <w:delText xml:space="preserve">800 </w:delText>
        </w:r>
        <w:r w:rsidR="00DD2BE6" w:rsidDel="00A522FE">
          <w:delText>release</w:delText>
        </w:r>
        <w:r w:rsidR="00BF0035" w:rsidDel="00A522FE">
          <w:delText>d</w:delText>
        </w:r>
        <w:r w:rsidR="00DD2BE6" w:rsidDel="00A522FE">
          <w:delText xml:space="preserve"> juveniles </w:delText>
        </w:r>
        <w:r w:rsidR="00A01D72" w:rsidDel="00A522FE">
          <w:delText xml:space="preserve">per Chinook female </w:delText>
        </w:r>
        <w:r w:rsidR="00DD2BE6" w:rsidDel="00A522FE">
          <w:delText>parent</w:delText>
        </w:r>
        <w:r w:rsidR="00A01D72" w:rsidDel="00A522FE">
          <w:delText xml:space="preserve"> and 1,800 </w:delText>
        </w:r>
        <w:r w:rsidR="00DD2BE6" w:rsidDel="00A522FE">
          <w:delText xml:space="preserve">released juveniles </w:delText>
        </w:r>
        <w:r w:rsidR="00A01D72" w:rsidDel="00A522FE">
          <w:delText xml:space="preserve">per </w:delText>
        </w:r>
        <w:r w:rsidR="00DD2BE6" w:rsidDel="00A522FE">
          <w:delText xml:space="preserve">coho </w:delText>
        </w:r>
        <w:r w:rsidR="00A01D72" w:rsidDel="00A522FE">
          <w:delText>female</w:delText>
        </w:r>
        <w:r w:rsidR="00DD2BE6" w:rsidDel="00A522FE">
          <w:delText xml:space="preserve"> parent</w:delText>
        </w:r>
        <w:r w:rsidR="00A01D72" w:rsidDel="00A522FE">
          <w:delText>)</w:delText>
        </w:r>
        <w:r w:rsidR="001D1E78" w:rsidDel="00A522FE">
          <w:delText>.  A</w:delText>
        </w:r>
        <w:r w:rsidR="00DD2BE6" w:rsidDel="00A522FE">
          <w:delText>pproximately one-third of the release groups</w:delText>
        </w:r>
        <w:r w:rsidR="001D1E78" w:rsidDel="00A522FE">
          <w:delText xml:space="preserve"> could </w:delText>
        </w:r>
        <w:r w:rsidR="00DD2BE6" w:rsidDel="00A522FE">
          <w:delText xml:space="preserve">have been </w:delText>
        </w:r>
        <w:r w:rsidR="001D1E78" w:rsidDel="00A522FE">
          <w:delText xml:space="preserve">produced with fewer than 10 </w:delText>
        </w:r>
        <w:r w:rsidR="00DD2BE6" w:rsidDel="00A522FE">
          <w:delText xml:space="preserve">parent </w:delText>
        </w:r>
        <w:r w:rsidR="001D1E78" w:rsidDel="00A522FE">
          <w:delText>pairs.</w:delText>
        </w:r>
      </w:del>
    </w:p>
    <w:p w14:paraId="1EC2367D" w14:textId="529F27A1" w:rsidR="00261782" w:rsidDel="00A522FE" w:rsidRDefault="00261782">
      <w:pPr>
        <w:rPr>
          <w:del w:id="239" w:author="Eric Anderson" w:date="2015-03-27T10:08:00Z"/>
        </w:rPr>
      </w:pPr>
    </w:p>
    <w:p w14:paraId="14822FA7" w14:textId="3EC03B95" w:rsidR="0091428E" w:rsidDel="00A522FE" w:rsidRDefault="0091428E">
      <w:pPr>
        <w:rPr>
          <w:del w:id="240" w:author="Eric Anderson" w:date="2015-03-27T10:08:00Z"/>
        </w:rPr>
      </w:pPr>
    </w:p>
    <w:p w14:paraId="616AE173" w14:textId="639DB95A" w:rsidR="0091428E" w:rsidDel="00A522FE" w:rsidRDefault="00987D1B">
      <w:pPr>
        <w:rPr>
          <w:del w:id="241" w:author="Eric Anderson" w:date="2015-03-27T10:08:00Z"/>
        </w:rPr>
      </w:pPr>
      <w:del w:id="242" w:author="Eric Anderson" w:date="2015-03-27T10:08:00Z">
        <w:r w:rsidRPr="00105EC7" w:rsidDel="00A522FE">
          <w:rPr>
            <w:highlight w:val="yellow"/>
          </w:rPr>
          <w:delText>Tables are in attached csv files.  Caption:</w:delText>
        </w:r>
      </w:del>
    </w:p>
    <w:p w14:paraId="0371C79F" w14:textId="34DCA29D" w:rsidR="00987D1B" w:rsidDel="00A522FE" w:rsidRDefault="00987D1B">
      <w:pPr>
        <w:rPr>
          <w:del w:id="243" w:author="Eric Anderson" w:date="2015-03-27T10:08:00Z"/>
        </w:rPr>
      </w:pPr>
    </w:p>
    <w:p w14:paraId="7F282EC6" w14:textId="36EF6023" w:rsidR="00987D1B" w:rsidRPr="00987D1B" w:rsidDel="00A522FE" w:rsidRDefault="00987D1B" w:rsidP="00987D1B">
      <w:pPr>
        <w:rPr>
          <w:del w:id="244" w:author="Eric Anderson" w:date="2015-03-27T10:08:00Z"/>
        </w:rPr>
      </w:pPr>
      <w:del w:id="245" w:author="Eric Anderson" w:date="2015-03-27T10:08:00Z">
        <w:r w:rsidDel="00A522FE">
          <w:delText xml:space="preserve">Table 1: Summary of </w:delText>
        </w:r>
        <w:r w:rsidR="0014231D" w:rsidDel="00A522FE">
          <w:delText xml:space="preserve">coastwide CWT </w:delText>
        </w:r>
        <w:r w:rsidDel="00A522FE">
          <w:delText>tagged C</w:delText>
        </w:r>
        <w:r w:rsidRPr="00987D1B" w:rsidDel="00A522FE">
          <w:delText>hinook</w:delText>
        </w:r>
        <w:r w:rsidDel="00A522FE">
          <w:delText xml:space="preserve"> and </w:delText>
        </w:r>
        <w:r w:rsidR="0014231D" w:rsidDel="00A522FE">
          <w:delText>coho</w:delText>
        </w:r>
        <w:r w:rsidR="0014231D" w:rsidRPr="00987D1B" w:rsidDel="00A522FE">
          <w:delText xml:space="preserve"> </w:delText>
        </w:r>
        <w:r w:rsidRPr="00987D1B" w:rsidDel="00A522FE">
          <w:delText>releases</w:delText>
        </w:r>
        <w:r w:rsidR="0014231D" w:rsidDel="00A522FE">
          <w:delText>,</w:delText>
        </w:r>
        <w:r w:rsidRPr="00987D1B" w:rsidDel="00A522FE">
          <w:delText xml:space="preserve"> brood year 2000</w:delText>
        </w:r>
        <w:r w:rsidR="0014231D" w:rsidDel="00A522FE">
          <w:delText xml:space="preserve"> forward</w:delText>
        </w:r>
        <w:r w:rsidRPr="00987D1B" w:rsidDel="00A522FE">
          <w:delText xml:space="preserve">. The </w:delText>
        </w:r>
        <w:r w:rsidR="0014231D" w:rsidDel="00A522FE">
          <w:delText>“</w:delText>
        </w:r>
        <w:r w:rsidRPr="00987D1B" w:rsidDel="00A522FE">
          <w:delText xml:space="preserve">No. </w:delText>
        </w:r>
        <w:r w:rsidR="002B0F37" w:rsidDel="00A522FE">
          <w:delText>families</w:delText>
        </w:r>
        <w:r w:rsidR="0014231D" w:rsidDel="00A522FE">
          <w:delText>”</w:delText>
        </w:r>
        <w:r w:rsidRPr="00987D1B" w:rsidDel="00A522FE">
          <w:delText xml:space="preserve"> column gives the number of families that would have been required to create both the tagged and untagged components of the release group if </w:delText>
        </w:r>
        <w:r w:rsidR="0014231D" w:rsidDel="00A522FE">
          <w:delText xml:space="preserve">the </w:delText>
        </w:r>
        <w:r w:rsidRPr="00987D1B" w:rsidDel="00A522FE">
          <w:delText>number of male and female parents were eq</w:delText>
        </w:r>
        <w:r w:rsidDel="00A522FE">
          <w:delText xml:space="preserve">ual and each female </w:delText>
        </w:r>
        <w:r w:rsidR="0014231D" w:rsidDel="00A522FE">
          <w:delText xml:space="preserve">parent </w:delText>
        </w:r>
        <w:r w:rsidDel="00A522FE">
          <w:delText>averaged 3,8</w:delText>
        </w:r>
        <w:r w:rsidRPr="00987D1B" w:rsidDel="00A522FE">
          <w:delText xml:space="preserve">00 </w:delText>
        </w:r>
        <w:r w:rsidDel="00A522FE">
          <w:delText>(Chinook) or 1,800 (</w:delText>
        </w:r>
        <w:r w:rsidR="0014231D" w:rsidDel="00A522FE">
          <w:delText>coho</w:delText>
        </w:r>
        <w:r w:rsidDel="00A522FE">
          <w:delText xml:space="preserve">) </w:delText>
        </w:r>
        <w:r w:rsidR="0014231D" w:rsidDel="00A522FE">
          <w:delText>released juveniles</w:delText>
        </w:r>
        <w:r w:rsidRPr="00987D1B" w:rsidDel="00A522FE">
          <w:delText xml:space="preserve">. The column </w:delText>
        </w:r>
        <w:r w:rsidR="0014231D" w:rsidDel="00A522FE">
          <w:delText>“</w:delText>
        </w:r>
        <w:r w:rsidRPr="00987D1B" w:rsidDel="00A522FE">
          <w:delText xml:space="preserve">No. </w:delText>
        </w:r>
        <w:r w:rsidR="002B0F37" w:rsidDel="00A522FE">
          <w:delText>juveniles released</w:delText>
        </w:r>
        <w:r w:rsidR="0014231D" w:rsidDel="00A522FE">
          <w:delText>”</w:delText>
        </w:r>
        <w:r w:rsidRPr="00987D1B" w:rsidDel="00A522FE">
          <w:delText xml:space="preserve"> gives the total number of </w:delText>
        </w:r>
        <w:r w:rsidR="002B0F37" w:rsidDel="00A522FE">
          <w:delText>juveniles released</w:delText>
        </w:r>
        <w:r w:rsidRPr="00987D1B" w:rsidDel="00A522FE">
          <w:delText xml:space="preserve"> since </w:delText>
        </w:r>
        <w:r w:rsidR="002B0F37" w:rsidDel="00A522FE">
          <w:delText xml:space="preserve">brood year </w:delText>
        </w:r>
        <w:r w:rsidRPr="00987D1B" w:rsidDel="00A522FE">
          <w:delText xml:space="preserve">2000. The column </w:delText>
        </w:r>
        <w:r w:rsidR="002B0F37" w:rsidDel="00A522FE">
          <w:delText>“</w:delText>
        </w:r>
        <w:r w:rsidRPr="00987D1B" w:rsidDel="00A522FE">
          <w:delText>No. release</w:delText>
        </w:r>
        <w:r w:rsidR="002B0F37" w:rsidDel="00A522FE">
          <w:delText xml:space="preserve"> group</w:delText>
        </w:r>
        <w:r w:rsidRPr="00987D1B" w:rsidDel="00A522FE">
          <w:delText>s</w:delText>
        </w:r>
        <w:r w:rsidR="002B0F37" w:rsidDel="00A522FE">
          <w:delText>”</w:delText>
        </w:r>
        <w:r w:rsidRPr="00987D1B" w:rsidDel="00A522FE">
          <w:delText xml:space="preserve"> gives the number of actual release groups</w:delText>
        </w:r>
        <w:r w:rsidDel="00A522FE">
          <w:delText xml:space="preserve">.  The final two columns are </w:delText>
        </w:r>
        <w:r w:rsidR="002B0F37" w:rsidDel="00A522FE">
          <w:delText xml:space="preserve">the </w:delText>
        </w:r>
        <w:r w:rsidDel="00A522FE">
          <w:delText>percentages</w:delText>
        </w:r>
        <w:r w:rsidR="00737F9A" w:rsidDel="00A522FE">
          <w:delText xml:space="preserve"> of the </w:delText>
        </w:r>
        <w:r w:rsidR="002B0F37" w:rsidDel="00A522FE">
          <w:delText>number of juveniles released and the number</w:delText>
        </w:r>
        <w:r w:rsidR="00737F9A" w:rsidDel="00A522FE">
          <w:delText xml:space="preserve"> </w:delText>
        </w:r>
        <w:r w:rsidR="002B0F37" w:rsidDel="00A522FE">
          <w:delText xml:space="preserve">of </w:delText>
        </w:r>
        <w:r w:rsidR="00737F9A" w:rsidDel="00A522FE">
          <w:delText>release groups, respectively</w:delText>
        </w:r>
        <w:r w:rsidR="002B0F37" w:rsidDel="00A522FE">
          <w:delText>, across the family size categories.</w:delText>
        </w:r>
        <w:r w:rsidR="002B0F37" w:rsidRPr="00987D1B" w:rsidDel="00A522FE">
          <w:delText xml:space="preserve"> </w:delText>
        </w:r>
      </w:del>
    </w:p>
    <w:p w14:paraId="12BBE7C8" w14:textId="6ACAD254" w:rsidR="00987D1B" w:rsidRDefault="00A830F3">
      <w:ins w:id="246" w:author="Eric Anderson" w:date="2015-03-28T08:41:00Z">
        <w:r>
          <w:t xml:space="preserve"> in survival rate will have to separately account for differences that are possibly due to </w:t>
        </w:r>
      </w:ins>
      <w:ins w:id="247" w:author="Eric Anderson" w:date="2015-03-28T09:05:00Z">
        <w:r w:rsidR="001919D0">
          <w:t xml:space="preserve">random </w:t>
        </w:r>
      </w:ins>
      <w:bookmarkStart w:id="248" w:name="_GoBack"/>
      <w:bookmarkEnd w:id="248"/>
      <w:ins w:id="249" w:author="Eric Anderson" w:date="2015-03-28T08:41:00Z">
        <w:r>
          <w:t xml:space="preserve">family effects versus those due to treatment effects.  </w:t>
        </w:r>
      </w:ins>
      <w:ins w:id="250" w:author="Eric Anderson" w:date="2015-03-28T08:43:00Z">
        <w:r w:rsidR="006251B0">
          <w:t xml:space="preserve">Consequently, </w:t>
        </w:r>
        <w:r w:rsidR="0067526F">
          <w:t xml:space="preserve">PBT-based studies will likely require larger release groups within each treatment </w:t>
        </w:r>
      </w:ins>
      <w:ins w:id="251" w:author="Eric Anderson" w:date="2015-03-28T08:45:00Z">
        <w:r w:rsidR="008918E0">
          <w:t xml:space="preserve">to ensure that each treatment is represented by </w:t>
        </w:r>
      </w:ins>
      <w:ins w:id="252" w:author="Eric Anderson" w:date="2015-03-28T08:51:00Z">
        <w:r w:rsidR="00214A73">
          <w:t xml:space="preserve">an </w:t>
        </w:r>
      </w:ins>
      <w:ins w:id="253" w:author="Eric Anderson" w:date="2015-03-28T08:45:00Z">
        <w:r w:rsidR="008918E0">
          <w:t>adequate number of distinct families.  Furthermore</w:t>
        </w:r>
      </w:ins>
      <w:ins w:id="254" w:author="Eric Anderson" w:date="2015-03-28T08:47:00Z">
        <w:r w:rsidR="008918E0">
          <w:t>,</w:t>
        </w:r>
      </w:ins>
      <w:ins w:id="255" w:author="Eric Anderson" w:date="2015-03-28T08:45:00Z">
        <w:r w:rsidR="00214A73">
          <w:t xml:space="preserve"> it would</w:t>
        </w:r>
        <w:r w:rsidR="008918E0">
          <w:t xml:space="preserve"> likely be useful to adopt new statistical analysis methods that use the observed distribution of recovered family sizes to account for the additional family-based variance in the </w:t>
        </w:r>
        <w:r w:rsidR="008918E0">
          <w:lastRenderedPageBreak/>
          <w:t xml:space="preserve">studies.  On the other hand, such </w:t>
        </w:r>
      </w:ins>
      <w:ins w:id="256" w:author="Eric Anderson" w:date="2015-03-28T08:51:00Z">
        <w:r w:rsidR="00214A73">
          <w:t xml:space="preserve">PBT-based </w:t>
        </w:r>
      </w:ins>
      <w:ins w:id="257" w:author="Eric Anderson" w:date="2015-03-28T08:45:00Z">
        <w:r w:rsidR="008918E0">
          <w:t xml:space="preserve">study designs might make it possible to detect </w:t>
        </w:r>
      </w:ins>
      <w:ins w:id="258" w:author="Eric Anderson" w:date="2015-03-28T08:49:00Z">
        <w:r w:rsidR="00B452D1">
          <w:t>treatments that increase the variance in family size, thus approaching the question of whether there may be treatment-</w:t>
        </w:r>
      </w:ins>
      <w:ins w:id="259" w:author="Eric Anderson" w:date="2015-03-28T08:52:00Z">
        <w:r w:rsidR="00214A73">
          <w:t>by-</w:t>
        </w:r>
      </w:ins>
      <w:ins w:id="260" w:author="Eric Anderson" w:date="2015-03-28T08:49:00Z">
        <w:r w:rsidR="00B452D1">
          <w:t xml:space="preserve">family interactions.  </w:t>
        </w:r>
      </w:ins>
      <w:ins w:id="261" w:author="Eric Anderson" w:date="2015-03-28T08:45:00Z">
        <w:r w:rsidR="008918E0">
          <w:t xml:space="preserve">  </w:t>
        </w:r>
      </w:ins>
    </w:p>
    <w:sectPr w:rsidR="00987D1B" w:rsidSect="00E8642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3" w:author="Eric Anderson" w:date="2015-03-27T12:40:00Z" w:initials="EA">
    <w:p w14:paraId="4D6032D6" w14:textId="07A8635C" w:rsidR="00BD108B" w:rsidRDefault="00BD108B">
      <w:pPr>
        <w:pStyle w:val="CommentText"/>
      </w:pPr>
      <w:ins w:id="68" w:author="Eric Anderson" w:date="2015-03-27T12:40:00Z">
        <w:r>
          <w:rPr>
            <w:rStyle w:val="CommentReference"/>
          </w:rPr>
          <w:annotationRef/>
        </w:r>
      </w:ins>
      <w:r>
        <w:t>Make things specific to release groups and beware the distinction between fishery and other sampling areas.</w:t>
      </w:r>
    </w:p>
  </w:comment>
  <w:comment w:id="205" w:author="Eric Anderson" w:date="2015-03-27T10:10:00Z" w:initials="EA">
    <w:p w14:paraId="1847E141" w14:textId="3CCE1090" w:rsidR="00C1359C" w:rsidRDefault="00C1359C">
      <w:pPr>
        <w:pStyle w:val="CommentText"/>
      </w:pPr>
      <w:ins w:id="207" w:author="Eric Anderson" w:date="2015-03-27T10:09:00Z">
        <w:r>
          <w:rPr>
            <w:rStyle w:val="CommentReference"/>
          </w:rPr>
          <w:annotationRef/>
        </w:r>
      </w:ins>
      <w:r>
        <w:t>This is just a comment to point out that I have dropped the tables of release group sizes from the main document because I now address all four factors directly in the appendix.</w:t>
      </w:r>
    </w:p>
  </w:comment>
  <w:comment w:id="223" w:author="Will Satterthwaite" w:date="2015-03-16T14:03:00Z" w:initials="WS">
    <w:p w14:paraId="2421895A" w14:textId="1360A90B" w:rsidR="00C1359C" w:rsidRDefault="00C1359C">
      <w:pPr>
        <w:pStyle w:val="CommentText"/>
      </w:pPr>
      <w:r>
        <w:rPr>
          <w:rStyle w:val="CommentReference"/>
        </w:rPr>
        <w:annotationRef/>
      </w:r>
      <w:r>
        <w:t>Exact  numbers kind of arbitrary, the target genotyping %age is kind of hard to guess at based on results for only 0.80 and 0.96.</w:t>
      </w:r>
    </w:p>
  </w:comment>
  <w:comment w:id="224" w:author="Michael Mohr" w:date="2015-03-23T14:32:00Z" w:initials="MM">
    <w:p w14:paraId="2BB2EF55" w14:textId="0A946381" w:rsidR="00C1359C" w:rsidRDefault="00C1359C">
      <w:pPr>
        <w:pStyle w:val="CommentText"/>
      </w:pPr>
      <w:r>
        <w:rPr>
          <w:rStyle w:val="CommentReference"/>
        </w:rPr>
        <w:annotationRef/>
      </w:r>
      <w:r>
        <w:t>Can we be more specific than "only a few". E.g., less than 100 parent pairs? less than 50 parent pairs?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Malgun Gothic"/>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8F035F0"/>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6523F0"/>
    <w:multiLevelType w:val="hybridMultilevel"/>
    <w:tmpl w:val="D79E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5FB"/>
    <w:rsid w:val="00010843"/>
    <w:rsid w:val="00013745"/>
    <w:rsid w:val="00023AF1"/>
    <w:rsid w:val="0003488A"/>
    <w:rsid w:val="00050E83"/>
    <w:rsid w:val="0005780B"/>
    <w:rsid w:val="0006249C"/>
    <w:rsid w:val="0006706A"/>
    <w:rsid w:val="00085E5B"/>
    <w:rsid w:val="000900EF"/>
    <w:rsid w:val="000A40CA"/>
    <w:rsid w:val="000B35FB"/>
    <w:rsid w:val="000C7C32"/>
    <w:rsid w:val="000E7A9B"/>
    <w:rsid w:val="000F14EA"/>
    <w:rsid w:val="00105EC7"/>
    <w:rsid w:val="00110541"/>
    <w:rsid w:val="0014231D"/>
    <w:rsid w:val="001515DB"/>
    <w:rsid w:val="00154462"/>
    <w:rsid w:val="00165FE7"/>
    <w:rsid w:val="001721F0"/>
    <w:rsid w:val="00175C20"/>
    <w:rsid w:val="00180952"/>
    <w:rsid w:val="001919D0"/>
    <w:rsid w:val="001A7815"/>
    <w:rsid w:val="001B526C"/>
    <w:rsid w:val="001D1E78"/>
    <w:rsid w:val="001F0D2D"/>
    <w:rsid w:val="002018E6"/>
    <w:rsid w:val="00214A73"/>
    <w:rsid w:val="00216C89"/>
    <w:rsid w:val="00225B04"/>
    <w:rsid w:val="00261782"/>
    <w:rsid w:val="00262DA5"/>
    <w:rsid w:val="00263940"/>
    <w:rsid w:val="00265F54"/>
    <w:rsid w:val="00267A97"/>
    <w:rsid w:val="00274BC0"/>
    <w:rsid w:val="0028216F"/>
    <w:rsid w:val="00287225"/>
    <w:rsid w:val="002A08E2"/>
    <w:rsid w:val="002B0F37"/>
    <w:rsid w:val="002B40F0"/>
    <w:rsid w:val="002C2A33"/>
    <w:rsid w:val="002C36C0"/>
    <w:rsid w:val="002C5608"/>
    <w:rsid w:val="002E2912"/>
    <w:rsid w:val="002E2EE9"/>
    <w:rsid w:val="002E5C2F"/>
    <w:rsid w:val="002E652A"/>
    <w:rsid w:val="0030137D"/>
    <w:rsid w:val="0031127D"/>
    <w:rsid w:val="00352193"/>
    <w:rsid w:val="00363168"/>
    <w:rsid w:val="003652B9"/>
    <w:rsid w:val="0037123B"/>
    <w:rsid w:val="00392AA7"/>
    <w:rsid w:val="00394F0B"/>
    <w:rsid w:val="003A6247"/>
    <w:rsid w:val="003B2C88"/>
    <w:rsid w:val="003B600F"/>
    <w:rsid w:val="003B6570"/>
    <w:rsid w:val="003C2BC7"/>
    <w:rsid w:val="003C5FC3"/>
    <w:rsid w:val="003D28E7"/>
    <w:rsid w:val="003E04BC"/>
    <w:rsid w:val="003E38F7"/>
    <w:rsid w:val="003F5D4D"/>
    <w:rsid w:val="003F7579"/>
    <w:rsid w:val="004056E2"/>
    <w:rsid w:val="004068D2"/>
    <w:rsid w:val="004105BD"/>
    <w:rsid w:val="00417CCC"/>
    <w:rsid w:val="0042646D"/>
    <w:rsid w:val="004315F0"/>
    <w:rsid w:val="00441D9B"/>
    <w:rsid w:val="0044480B"/>
    <w:rsid w:val="004451A9"/>
    <w:rsid w:val="00453E11"/>
    <w:rsid w:val="00466B69"/>
    <w:rsid w:val="004776EF"/>
    <w:rsid w:val="004A7D32"/>
    <w:rsid w:val="004E0B55"/>
    <w:rsid w:val="00504E4D"/>
    <w:rsid w:val="0053620E"/>
    <w:rsid w:val="00552E14"/>
    <w:rsid w:val="00565B40"/>
    <w:rsid w:val="00567714"/>
    <w:rsid w:val="005860BE"/>
    <w:rsid w:val="00590027"/>
    <w:rsid w:val="005A6934"/>
    <w:rsid w:val="005B5166"/>
    <w:rsid w:val="005B5EC9"/>
    <w:rsid w:val="005B6F84"/>
    <w:rsid w:val="005D3861"/>
    <w:rsid w:val="005E5811"/>
    <w:rsid w:val="005F1770"/>
    <w:rsid w:val="005F3022"/>
    <w:rsid w:val="005F5123"/>
    <w:rsid w:val="00603CD7"/>
    <w:rsid w:val="00605F47"/>
    <w:rsid w:val="00607ACC"/>
    <w:rsid w:val="00610855"/>
    <w:rsid w:val="006243FA"/>
    <w:rsid w:val="006251B0"/>
    <w:rsid w:val="00637F8B"/>
    <w:rsid w:val="00647226"/>
    <w:rsid w:val="00652E33"/>
    <w:rsid w:val="0065670D"/>
    <w:rsid w:val="006642DA"/>
    <w:rsid w:val="0067526F"/>
    <w:rsid w:val="00676887"/>
    <w:rsid w:val="00682CA2"/>
    <w:rsid w:val="006B02F3"/>
    <w:rsid w:val="006C2BC0"/>
    <w:rsid w:val="006C4B5B"/>
    <w:rsid w:val="006D43C3"/>
    <w:rsid w:val="00701123"/>
    <w:rsid w:val="00713E01"/>
    <w:rsid w:val="00714D38"/>
    <w:rsid w:val="00722FCA"/>
    <w:rsid w:val="00730C77"/>
    <w:rsid w:val="00737F9A"/>
    <w:rsid w:val="00750D72"/>
    <w:rsid w:val="0075263A"/>
    <w:rsid w:val="00780B6A"/>
    <w:rsid w:val="00790077"/>
    <w:rsid w:val="0079624B"/>
    <w:rsid w:val="007B2FCB"/>
    <w:rsid w:val="007E015B"/>
    <w:rsid w:val="008014EA"/>
    <w:rsid w:val="00803975"/>
    <w:rsid w:val="00810EE5"/>
    <w:rsid w:val="00851BA9"/>
    <w:rsid w:val="00851FDF"/>
    <w:rsid w:val="00874560"/>
    <w:rsid w:val="00876B6A"/>
    <w:rsid w:val="00882F14"/>
    <w:rsid w:val="00887250"/>
    <w:rsid w:val="008918E0"/>
    <w:rsid w:val="008C57A1"/>
    <w:rsid w:val="008D47D5"/>
    <w:rsid w:val="008D5BCB"/>
    <w:rsid w:val="008E3999"/>
    <w:rsid w:val="0091428E"/>
    <w:rsid w:val="00915003"/>
    <w:rsid w:val="00917565"/>
    <w:rsid w:val="009220D7"/>
    <w:rsid w:val="00933CC7"/>
    <w:rsid w:val="00942CD9"/>
    <w:rsid w:val="00965000"/>
    <w:rsid w:val="00971087"/>
    <w:rsid w:val="00972699"/>
    <w:rsid w:val="00986934"/>
    <w:rsid w:val="00987D1B"/>
    <w:rsid w:val="009C3591"/>
    <w:rsid w:val="009C6E28"/>
    <w:rsid w:val="009E1A79"/>
    <w:rsid w:val="009E279E"/>
    <w:rsid w:val="009F1077"/>
    <w:rsid w:val="00A01D72"/>
    <w:rsid w:val="00A2628E"/>
    <w:rsid w:val="00A271CF"/>
    <w:rsid w:val="00A31097"/>
    <w:rsid w:val="00A522FE"/>
    <w:rsid w:val="00A52C7C"/>
    <w:rsid w:val="00A53380"/>
    <w:rsid w:val="00A72DEA"/>
    <w:rsid w:val="00A830F3"/>
    <w:rsid w:val="00A83FA3"/>
    <w:rsid w:val="00AA37FC"/>
    <w:rsid w:val="00AB3F41"/>
    <w:rsid w:val="00AD0228"/>
    <w:rsid w:val="00AD0280"/>
    <w:rsid w:val="00AD7A94"/>
    <w:rsid w:val="00AE262E"/>
    <w:rsid w:val="00AE74C1"/>
    <w:rsid w:val="00AF31B5"/>
    <w:rsid w:val="00B020CE"/>
    <w:rsid w:val="00B05140"/>
    <w:rsid w:val="00B20E48"/>
    <w:rsid w:val="00B2338F"/>
    <w:rsid w:val="00B265E4"/>
    <w:rsid w:val="00B452D1"/>
    <w:rsid w:val="00B54267"/>
    <w:rsid w:val="00B554D0"/>
    <w:rsid w:val="00B71D5D"/>
    <w:rsid w:val="00BA46AE"/>
    <w:rsid w:val="00BA493E"/>
    <w:rsid w:val="00BD0CCB"/>
    <w:rsid w:val="00BD108B"/>
    <w:rsid w:val="00BD64F8"/>
    <w:rsid w:val="00BE209A"/>
    <w:rsid w:val="00BF0035"/>
    <w:rsid w:val="00C1359C"/>
    <w:rsid w:val="00C43FFF"/>
    <w:rsid w:val="00C5365C"/>
    <w:rsid w:val="00C62F5A"/>
    <w:rsid w:val="00C64F13"/>
    <w:rsid w:val="00C7383A"/>
    <w:rsid w:val="00D01032"/>
    <w:rsid w:val="00D10016"/>
    <w:rsid w:val="00D10D91"/>
    <w:rsid w:val="00D13972"/>
    <w:rsid w:val="00D45AA4"/>
    <w:rsid w:val="00D57127"/>
    <w:rsid w:val="00D663C4"/>
    <w:rsid w:val="00D741DB"/>
    <w:rsid w:val="00D74C05"/>
    <w:rsid w:val="00D80A96"/>
    <w:rsid w:val="00DA27D9"/>
    <w:rsid w:val="00DB15F6"/>
    <w:rsid w:val="00DB3BE5"/>
    <w:rsid w:val="00DB6081"/>
    <w:rsid w:val="00DB6B46"/>
    <w:rsid w:val="00DC3845"/>
    <w:rsid w:val="00DD093E"/>
    <w:rsid w:val="00DD2BE6"/>
    <w:rsid w:val="00DD618C"/>
    <w:rsid w:val="00DF52FC"/>
    <w:rsid w:val="00E1411C"/>
    <w:rsid w:val="00E26E0C"/>
    <w:rsid w:val="00E373F5"/>
    <w:rsid w:val="00E52150"/>
    <w:rsid w:val="00E54276"/>
    <w:rsid w:val="00E64F5A"/>
    <w:rsid w:val="00E667B4"/>
    <w:rsid w:val="00E70F03"/>
    <w:rsid w:val="00E72133"/>
    <w:rsid w:val="00E822B8"/>
    <w:rsid w:val="00E8435E"/>
    <w:rsid w:val="00E8642B"/>
    <w:rsid w:val="00EE12D6"/>
    <w:rsid w:val="00EE2BA6"/>
    <w:rsid w:val="00EF1793"/>
    <w:rsid w:val="00EF657F"/>
    <w:rsid w:val="00F17A9C"/>
    <w:rsid w:val="00F32392"/>
    <w:rsid w:val="00F44EF6"/>
    <w:rsid w:val="00F45ADF"/>
    <w:rsid w:val="00F61A22"/>
    <w:rsid w:val="00F72023"/>
    <w:rsid w:val="00F8779B"/>
    <w:rsid w:val="00FB09E2"/>
    <w:rsid w:val="00FD6C33"/>
    <w:rsid w:val="00FF5362"/>
    <w:rsid w:val="00FF7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D34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35FB"/>
    <w:rPr>
      <w:sz w:val="18"/>
      <w:szCs w:val="18"/>
    </w:rPr>
  </w:style>
  <w:style w:type="paragraph" w:styleId="CommentText">
    <w:name w:val="annotation text"/>
    <w:basedOn w:val="Normal"/>
    <w:link w:val="CommentTextChar"/>
    <w:uiPriority w:val="99"/>
    <w:semiHidden/>
    <w:unhideWhenUsed/>
    <w:rsid w:val="000B35FB"/>
  </w:style>
  <w:style w:type="character" w:customStyle="1" w:styleId="CommentTextChar">
    <w:name w:val="Comment Text Char"/>
    <w:basedOn w:val="DefaultParagraphFont"/>
    <w:link w:val="CommentText"/>
    <w:uiPriority w:val="99"/>
    <w:semiHidden/>
    <w:rsid w:val="000B35FB"/>
  </w:style>
  <w:style w:type="paragraph" w:styleId="CommentSubject">
    <w:name w:val="annotation subject"/>
    <w:basedOn w:val="CommentText"/>
    <w:next w:val="CommentText"/>
    <w:link w:val="CommentSubjectChar"/>
    <w:uiPriority w:val="99"/>
    <w:semiHidden/>
    <w:unhideWhenUsed/>
    <w:rsid w:val="000B35FB"/>
    <w:rPr>
      <w:b/>
      <w:bCs/>
      <w:sz w:val="20"/>
      <w:szCs w:val="20"/>
    </w:rPr>
  </w:style>
  <w:style w:type="character" w:customStyle="1" w:styleId="CommentSubjectChar">
    <w:name w:val="Comment Subject Char"/>
    <w:basedOn w:val="CommentTextChar"/>
    <w:link w:val="CommentSubject"/>
    <w:uiPriority w:val="99"/>
    <w:semiHidden/>
    <w:rsid w:val="000B35FB"/>
    <w:rPr>
      <w:b/>
      <w:bCs/>
      <w:sz w:val="20"/>
      <w:szCs w:val="20"/>
    </w:rPr>
  </w:style>
  <w:style w:type="paragraph" w:styleId="BalloonText">
    <w:name w:val="Balloon Text"/>
    <w:basedOn w:val="Normal"/>
    <w:link w:val="BalloonTextChar"/>
    <w:uiPriority w:val="99"/>
    <w:semiHidden/>
    <w:unhideWhenUsed/>
    <w:rsid w:val="000B35FB"/>
    <w:rPr>
      <w:rFonts w:ascii="Lucida Grande" w:hAnsi="Lucida Grande"/>
      <w:sz w:val="18"/>
      <w:szCs w:val="18"/>
    </w:rPr>
  </w:style>
  <w:style w:type="character" w:customStyle="1" w:styleId="BalloonTextChar">
    <w:name w:val="Balloon Text Char"/>
    <w:basedOn w:val="DefaultParagraphFont"/>
    <w:link w:val="BalloonText"/>
    <w:uiPriority w:val="99"/>
    <w:semiHidden/>
    <w:rsid w:val="000B35FB"/>
    <w:rPr>
      <w:rFonts w:ascii="Lucida Grande" w:hAnsi="Lucida Grande"/>
      <w:sz w:val="18"/>
      <w:szCs w:val="18"/>
    </w:rPr>
  </w:style>
  <w:style w:type="paragraph" w:styleId="Revision">
    <w:name w:val="Revision"/>
    <w:hidden/>
    <w:uiPriority w:val="99"/>
    <w:semiHidden/>
    <w:rsid w:val="005B6F84"/>
  </w:style>
  <w:style w:type="paragraph" w:styleId="ListParagraph">
    <w:name w:val="List Paragraph"/>
    <w:basedOn w:val="Normal"/>
    <w:uiPriority w:val="34"/>
    <w:qFormat/>
    <w:rsid w:val="009726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35FB"/>
    <w:rPr>
      <w:sz w:val="18"/>
      <w:szCs w:val="18"/>
    </w:rPr>
  </w:style>
  <w:style w:type="paragraph" w:styleId="CommentText">
    <w:name w:val="annotation text"/>
    <w:basedOn w:val="Normal"/>
    <w:link w:val="CommentTextChar"/>
    <w:uiPriority w:val="99"/>
    <w:semiHidden/>
    <w:unhideWhenUsed/>
    <w:rsid w:val="000B35FB"/>
  </w:style>
  <w:style w:type="character" w:customStyle="1" w:styleId="CommentTextChar">
    <w:name w:val="Comment Text Char"/>
    <w:basedOn w:val="DefaultParagraphFont"/>
    <w:link w:val="CommentText"/>
    <w:uiPriority w:val="99"/>
    <w:semiHidden/>
    <w:rsid w:val="000B35FB"/>
  </w:style>
  <w:style w:type="paragraph" w:styleId="CommentSubject">
    <w:name w:val="annotation subject"/>
    <w:basedOn w:val="CommentText"/>
    <w:next w:val="CommentText"/>
    <w:link w:val="CommentSubjectChar"/>
    <w:uiPriority w:val="99"/>
    <w:semiHidden/>
    <w:unhideWhenUsed/>
    <w:rsid w:val="000B35FB"/>
    <w:rPr>
      <w:b/>
      <w:bCs/>
      <w:sz w:val="20"/>
      <w:szCs w:val="20"/>
    </w:rPr>
  </w:style>
  <w:style w:type="character" w:customStyle="1" w:styleId="CommentSubjectChar">
    <w:name w:val="Comment Subject Char"/>
    <w:basedOn w:val="CommentTextChar"/>
    <w:link w:val="CommentSubject"/>
    <w:uiPriority w:val="99"/>
    <w:semiHidden/>
    <w:rsid w:val="000B35FB"/>
    <w:rPr>
      <w:b/>
      <w:bCs/>
      <w:sz w:val="20"/>
      <w:szCs w:val="20"/>
    </w:rPr>
  </w:style>
  <w:style w:type="paragraph" w:styleId="BalloonText">
    <w:name w:val="Balloon Text"/>
    <w:basedOn w:val="Normal"/>
    <w:link w:val="BalloonTextChar"/>
    <w:uiPriority w:val="99"/>
    <w:semiHidden/>
    <w:unhideWhenUsed/>
    <w:rsid w:val="000B35FB"/>
    <w:rPr>
      <w:rFonts w:ascii="Lucida Grande" w:hAnsi="Lucida Grande"/>
      <w:sz w:val="18"/>
      <w:szCs w:val="18"/>
    </w:rPr>
  </w:style>
  <w:style w:type="character" w:customStyle="1" w:styleId="BalloonTextChar">
    <w:name w:val="Balloon Text Char"/>
    <w:basedOn w:val="DefaultParagraphFont"/>
    <w:link w:val="BalloonText"/>
    <w:uiPriority w:val="99"/>
    <w:semiHidden/>
    <w:rsid w:val="000B35FB"/>
    <w:rPr>
      <w:rFonts w:ascii="Lucida Grande" w:hAnsi="Lucida Grande"/>
      <w:sz w:val="18"/>
      <w:szCs w:val="18"/>
    </w:rPr>
  </w:style>
  <w:style w:type="paragraph" w:styleId="Revision">
    <w:name w:val="Revision"/>
    <w:hidden/>
    <w:uiPriority w:val="99"/>
    <w:semiHidden/>
    <w:rsid w:val="005B6F84"/>
  </w:style>
  <w:style w:type="paragraph" w:styleId="ListParagraph">
    <w:name w:val="List Paragraph"/>
    <w:basedOn w:val="Normal"/>
    <w:uiPriority w:val="34"/>
    <w:qFormat/>
    <w:rsid w:val="00972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2365</Words>
  <Characters>13483</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NOAA</Company>
  <LinksUpToDate>false</LinksUpToDate>
  <CharactersWithSpaces>15817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Satterthwaite</dc:creator>
  <cp:keywords/>
  <dc:description/>
  <cp:lastModifiedBy>Eric Anderson</cp:lastModifiedBy>
  <cp:revision>134</cp:revision>
  <dcterms:created xsi:type="dcterms:W3CDTF">2015-03-24T16:13:00Z</dcterms:created>
  <dcterms:modified xsi:type="dcterms:W3CDTF">2015-03-28T16:05:00Z</dcterms:modified>
</cp:coreProperties>
</file>